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BD95D" w14:textId="77777777" w:rsidR="004B51C1" w:rsidRPr="00FC39A3" w:rsidRDefault="004B51C1">
      <w:pPr>
        <w:rPr>
          <w:rFonts w:ascii="Times New Roman" w:hAnsi="Times New Roman" w:cs="Times New Roman"/>
          <w:sz w:val="24"/>
          <w:szCs w:val="24"/>
        </w:rPr>
      </w:pPr>
    </w:p>
    <w:p w14:paraId="2F7EA19F" w14:textId="77777777" w:rsidR="00C6224B" w:rsidRPr="00FC39A3" w:rsidRDefault="00C6224B" w:rsidP="00C6224B">
      <w:pPr>
        <w:pStyle w:val="Header"/>
        <w:ind w:left="600" w:right="200" w:firstLine="1197"/>
        <w:rPr>
          <w:rFonts w:ascii="Times New Roman" w:hAnsi="Times New Roman" w:cs="Times New Roman"/>
          <w:b/>
          <w:bCs/>
          <w:sz w:val="24"/>
          <w:szCs w:val="24"/>
        </w:rPr>
      </w:pPr>
    </w:p>
    <w:p w14:paraId="280B2CA0" w14:textId="77777777"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5DC22E" wp14:editId="4AEF698D">
                <wp:simplePos x="0" y="0"/>
                <wp:positionH relativeFrom="column">
                  <wp:posOffset>249555</wp:posOffset>
                </wp:positionH>
                <wp:positionV relativeFrom="paragraph">
                  <wp:posOffset>114300</wp:posOffset>
                </wp:positionV>
                <wp:extent cx="5644515" cy="0"/>
                <wp:effectExtent l="27305" t="19685" r="2413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A452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9pt" to="46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" strokeweight="3pt">
                <v:stroke linestyle="thinThin"/>
              </v:line>
            </w:pict>
          </mc:Fallback>
        </mc:AlternateContent>
      </w:r>
    </w:p>
    <w:p w14:paraId="4FBBC420" w14:textId="77777777" w:rsidR="00C6224B" w:rsidRPr="00FC39A3" w:rsidRDefault="00C6224B" w:rsidP="00C6224B">
      <w:pPr>
        <w:pStyle w:val="Header"/>
        <w:ind w:left="600" w:right="200" w:firstLine="508"/>
        <w:rPr>
          <w:rFonts w:ascii="Times New Roman" w:hAnsi="Times New Roman" w:cs="Times New Roman"/>
          <w:sz w:val="24"/>
          <w:szCs w:val="24"/>
        </w:rPr>
      </w:pPr>
    </w:p>
    <w:p w14:paraId="715FDCD5" w14:textId="77777777" w:rsidR="00C6224B" w:rsidRPr="00FC39A3" w:rsidRDefault="00C6224B" w:rsidP="00C6224B">
      <w:pPr>
        <w:pStyle w:val="Header"/>
        <w:ind w:left="600" w:right="200" w:firstLine="508"/>
        <w:rPr>
          <w:rFonts w:ascii="Times New Roman" w:hAnsi="Times New Roman" w:cs="Times New Roman"/>
          <w:sz w:val="24"/>
          <w:szCs w:val="24"/>
        </w:rPr>
      </w:pPr>
    </w:p>
    <w:p w14:paraId="05A7D616" w14:textId="77777777" w:rsidR="00C6224B" w:rsidRPr="00FC39A3" w:rsidRDefault="00C6224B" w:rsidP="00C6224B">
      <w:pPr>
        <w:pStyle w:val="Header"/>
        <w:ind w:left="600" w:right="200" w:firstLine="508"/>
        <w:rPr>
          <w:rFonts w:ascii="Times New Roman" w:hAnsi="Times New Roman" w:cs="Times New Roman"/>
          <w:sz w:val="24"/>
          <w:szCs w:val="24"/>
        </w:rPr>
      </w:pPr>
    </w:p>
    <w:p w14:paraId="12CCC377" w14:textId="77777777" w:rsidR="00C6224B" w:rsidRPr="00FC39A3" w:rsidRDefault="00C6224B" w:rsidP="00C6224B">
      <w:pPr>
        <w:pStyle w:val="Header"/>
        <w:ind w:left="600" w:right="200" w:firstLine="1016"/>
        <w:rPr>
          <w:rFonts w:ascii="Times New Roman" w:hAnsi="Times New Roman" w:cs="Times New Roman"/>
          <w:sz w:val="24"/>
          <w:szCs w:val="24"/>
        </w:rPr>
      </w:pPr>
    </w:p>
    <w:p w14:paraId="54736BEB" w14:textId="77777777" w:rsidR="00C6224B" w:rsidRPr="00FC39A3" w:rsidRDefault="00C6224B" w:rsidP="00C6224B">
      <w:pPr>
        <w:pStyle w:val="Header"/>
        <w:ind w:left="600" w:right="200" w:firstLine="508"/>
        <w:jc w:val="center"/>
        <w:rPr>
          <w:rFonts w:ascii="Times New Roman" w:eastAsia="굴림" w:hAnsi="Times New Roman" w:cs="Times New Roman"/>
          <w:sz w:val="40"/>
          <w:szCs w:val="40"/>
        </w:rPr>
      </w:pPr>
      <w:r w:rsidRPr="00FC39A3">
        <w:rPr>
          <w:rFonts w:ascii="Times New Roman" w:eastAsia="굴림" w:hAnsi="Times New Roman" w:cs="Times New Roman"/>
          <w:b/>
          <w:bCs/>
          <w:sz w:val="40"/>
          <w:szCs w:val="40"/>
        </w:rPr>
        <w:t>ITRC Data Documentation</w:t>
      </w:r>
    </w:p>
    <w:p w14:paraId="6AFFFF58" w14:textId="77777777" w:rsidR="00C6224B" w:rsidRPr="00FC39A3" w:rsidRDefault="00C6224B" w:rsidP="00C6224B">
      <w:pPr>
        <w:pStyle w:val="Header"/>
        <w:ind w:left="600" w:right="200" w:firstLine="508"/>
        <w:rPr>
          <w:rFonts w:ascii="Times New Roman" w:hAnsi="Times New Roman" w:cs="Times New Roman"/>
          <w:sz w:val="24"/>
          <w:szCs w:val="24"/>
        </w:rPr>
      </w:pPr>
    </w:p>
    <w:p w14:paraId="79F3BF29" w14:textId="77777777" w:rsidR="00C6224B" w:rsidRPr="00FC39A3" w:rsidRDefault="00C6224B" w:rsidP="00C6224B">
      <w:pPr>
        <w:pStyle w:val="Header"/>
        <w:ind w:left="600" w:right="200" w:firstLine="508"/>
        <w:rPr>
          <w:rFonts w:ascii="Times New Roman" w:hAnsi="Times New Roman" w:cs="Times New Roman"/>
          <w:sz w:val="24"/>
          <w:szCs w:val="24"/>
        </w:rPr>
      </w:pPr>
    </w:p>
    <w:p w14:paraId="16F99330" w14:textId="77777777" w:rsidR="00C6224B" w:rsidRPr="00FC39A3" w:rsidRDefault="00C6224B" w:rsidP="00C6224B">
      <w:pPr>
        <w:pStyle w:val="Header"/>
        <w:ind w:left="600" w:right="200" w:firstLine="508"/>
        <w:rPr>
          <w:rFonts w:ascii="Times New Roman" w:hAnsi="Times New Roman" w:cs="Times New Roman"/>
          <w:sz w:val="24"/>
          <w:szCs w:val="24"/>
        </w:rPr>
      </w:pPr>
    </w:p>
    <w:p w14:paraId="7F9065AF" w14:textId="77777777" w:rsidR="00C6224B" w:rsidRPr="00FC39A3" w:rsidRDefault="00C6224B" w:rsidP="00C6224B">
      <w:pPr>
        <w:pStyle w:val="Header"/>
        <w:ind w:left="600" w:right="200" w:firstLine="508"/>
        <w:rPr>
          <w:rFonts w:ascii="Times New Roman" w:hAnsi="Times New Roman" w:cs="Times New Roman"/>
          <w:sz w:val="24"/>
          <w:szCs w:val="24"/>
        </w:rPr>
      </w:pPr>
    </w:p>
    <w:p w14:paraId="6199F531" w14:textId="77777777" w:rsidR="00C6224B" w:rsidRPr="00FC39A3" w:rsidRDefault="00C6224B" w:rsidP="00C6224B">
      <w:pPr>
        <w:pStyle w:val="Header"/>
        <w:ind w:left="600" w:right="200" w:firstLine="508"/>
        <w:rPr>
          <w:rFonts w:ascii="Times New Roman" w:hAnsi="Times New Roman" w:cs="Times New Roman"/>
          <w:sz w:val="24"/>
          <w:szCs w:val="24"/>
        </w:rPr>
      </w:pPr>
      <w:r w:rsidRPr="00FC39A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B13664" wp14:editId="728070F1">
                <wp:simplePos x="0" y="0"/>
                <wp:positionH relativeFrom="column">
                  <wp:posOffset>253365</wp:posOffset>
                </wp:positionH>
                <wp:positionV relativeFrom="paragraph">
                  <wp:posOffset>635</wp:posOffset>
                </wp:positionV>
                <wp:extent cx="5644515" cy="0"/>
                <wp:effectExtent l="21590" t="24130" r="2032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4515"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EB4A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05pt" to="46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" strokeweight="3pt">
                <v:stroke linestyle="thinThin"/>
              </v:line>
            </w:pict>
          </mc:Fallback>
        </mc:AlternateContent>
      </w:r>
    </w:p>
    <w:p w14:paraId="6A603423" w14:textId="77777777" w:rsidR="00C6224B" w:rsidRPr="00FC39A3" w:rsidRDefault="00C6224B" w:rsidP="00C6224B">
      <w:pPr>
        <w:pStyle w:val="Header"/>
        <w:ind w:left="600" w:right="200" w:firstLine="508"/>
        <w:rPr>
          <w:rFonts w:ascii="Times New Roman" w:hAnsi="Times New Roman" w:cs="Times New Roman"/>
          <w:sz w:val="24"/>
          <w:szCs w:val="24"/>
        </w:rPr>
      </w:pPr>
    </w:p>
    <w:p w14:paraId="07BD0CAB" w14:textId="77777777" w:rsidR="00C6224B" w:rsidRPr="00FC39A3" w:rsidRDefault="00C6224B" w:rsidP="00C6224B">
      <w:pPr>
        <w:pStyle w:val="Header"/>
        <w:ind w:left="600" w:right="200" w:firstLine="508"/>
        <w:rPr>
          <w:rFonts w:ascii="Times New Roman" w:hAnsi="Times New Roman" w:cs="Times New Roman"/>
          <w:sz w:val="24"/>
          <w:szCs w:val="24"/>
        </w:rPr>
      </w:pPr>
    </w:p>
    <w:p w14:paraId="7A9BA973" w14:textId="77777777" w:rsidR="00C6224B" w:rsidRPr="00FC39A3" w:rsidRDefault="00C6224B" w:rsidP="00C6224B">
      <w:pPr>
        <w:pStyle w:val="Header"/>
        <w:ind w:left="600" w:right="200" w:firstLine="508"/>
        <w:rPr>
          <w:rFonts w:ascii="Times New Roman" w:hAnsi="Times New Roman" w:cs="Times New Roman"/>
          <w:sz w:val="24"/>
          <w:szCs w:val="24"/>
        </w:rPr>
      </w:pPr>
    </w:p>
    <w:p w14:paraId="40C09CDC" w14:textId="77777777" w:rsidR="00C6224B" w:rsidRPr="00FC39A3" w:rsidRDefault="00C6224B" w:rsidP="00C6224B">
      <w:pPr>
        <w:pStyle w:val="Header"/>
        <w:ind w:left="600" w:right="200" w:firstLine="508"/>
        <w:rPr>
          <w:rFonts w:ascii="Times New Roman" w:hAnsi="Times New Roman" w:cs="Times New Roman"/>
          <w:sz w:val="24"/>
          <w:szCs w:val="24"/>
        </w:rPr>
      </w:pPr>
    </w:p>
    <w:p w14:paraId="384E75F8" w14:textId="77777777" w:rsidR="00C6224B" w:rsidRPr="00FC39A3" w:rsidRDefault="00C6224B" w:rsidP="00C6224B">
      <w:pPr>
        <w:pStyle w:val="Header"/>
        <w:ind w:left="600" w:right="200" w:firstLine="508"/>
        <w:rPr>
          <w:rFonts w:ascii="Times New Roman" w:hAnsi="Times New Roman" w:cs="Times New Roman"/>
          <w:sz w:val="24"/>
          <w:szCs w:val="24"/>
        </w:rPr>
      </w:pPr>
    </w:p>
    <w:p w14:paraId="351080F6" w14:textId="77777777" w:rsidR="00C6224B" w:rsidRPr="00FC39A3" w:rsidRDefault="00C6224B" w:rsidP="00C6224B">
      <w:pPr>
        <w:pStyle w:val="Header"/>
        <w:ind w:left="600" w:right="200" w:firstLine="508"/>
        <w:rPr>
          <w:rFonts w:ascii="Times New Roman" w:hAnsi="Times New Roman" w:cs="Times New Roman"/>
          <w:sz w:val="24"/>
          <w:szCs w:val="24"/>
        </w:rPr>
      </w:pPr>
    </w:p>
    <w:p w14:paraId="55303D59" w14:textId="77777777" w:rsidR="00C6224B" w:rsidRPr="00FC39A3" w:rsidRDefault="00C6224B" w:rsidP="00C6224B">
      <w:pPr>
        <w:pStyle w:val="Header"/>
        <w:ind w:left="600" w:right="200" w:firstLine="508"/>
        <w:rPr>
          <w:rFonts w:ascii="Times New Roman" w:hAnsi="Times New Roman" w:cs="Times New Roman"/>
          <w:sz w:val="24"/>
          <w:szCs w:val="24"/>
        </w:rPr>
      </w:pPr>
    </w:p>
    <w:p w14:paraId="36AE7352" w14:textId="77777777" w:rsidR="00C6224B" w:rsidRPr="00FC39A3" w:rsidRDefault="00C6224B" w:rsidP="00C6224B">
      <w:pPr>
        <w:pStyle w:val="Header"/>
        <w:ind w:left="600" w:right="200" w:firstLine="508"/>
        <w:rPr>
          <w:rFonts w:ascii="Times New Roman" w:hAnsi="Times New Roman" w:cs="Times New Roman"/>
          <w:sz w:val="24"/>
          <w:szCs w:val="24"/>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61"/>
        <w:gridCol w:w="5980"/>
      </w:tblGrid>
      <w:tr w:rsidR="00C6224B" w:rsidRPr="00FC39A3" w14:paraId="2B8CB03A" w14:textId="77777777" w:rsidTr="007A6F26">
        <w:tc>
          <w:tcPr>
            <w:tcW w:w="2694" w:type="dxa"/>
            <w:shd w:val="clear" w:color="auto" w:fill="CCFFFF"/>
          </w:tcPr>
          <w:p w14:paraId="5D8AF18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Title</w:t>
            </w:r>
          </w:p>
        </w:tc>
        <w:tc>
          <w:tcPr>
            <w:tcW w:w="6963" w:type="dxa"/>
          </w:tcPr>
          <w:p w14:paraId="36606843"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bCs/>
                <w:sz w:val="24"/>
                <w:szCs w:val="24"/>
              </w:rPr>
              <w:t>ITRC Data Documentation v 1.0</w:t>
            </w:r>
          </w:p>
        </w:tc>
      </w:tr>
      <w:tr w:rsidR="00C6224B" w:rsidRPr="00FC39A3" w14:paraId="5A737372" w14:textId="77777777" w:rsidTr="007A6F26">
        <w:tc>
          <w:tcPr>
            <w:tcW w:w="2694" w:type="dxa"/>
            <w:shd w:val="clear" w:color="auto" w:fill="CCFFFF"/>
          </w:tcPr>
          <w:p w14:paraId="4F516B66"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Document Number</w:t>
            </w:r>
          </w:p>
        </w:tc>
        <w:tc>
          <w:tcPr>
            <w:tcW w:w="6963" w:type="dxa"/>
          </w:tcPr>
          <w:p w14:paraId="01920917" w14:textId="77777777" w:rsidR="00C6224B" w:rsidRPr="00FC39A3" w:rsidRDefault="00C6224B" w:rsidP="007A6F26">
            <w:pPr>
              <w:pStyle w:val="Header"/>
              <w:ind w:left="185" w:right="200"/>
              <w:rPr>
                <w:rFonts w:ascii="Times New Roman" w:eastAsia="굴림" w:hAnsi="Times New Roman" w:cs="Times New Roman"/>
                <w:sz w:val="24"/>
                <w:szCs w:val="24"/>
              </w:rPr>
            </w:pPr>
          </w:p>
        </w:tc>
      </w:tr>
      <w:tr w:rsidR="00C6224B" w:rsidRPr="00FC39A3" w14:paraId="4C738D4B" w14:textId="77777777" w:rsidTr="007A6F26">
        <w:trPr>
          <w:trHeight w:val="606"/>
        </w:trPr>
        <w:tc>
          <w:tcPr>
            <w:tcW w:w="2694" w:type="dxa"/>
            <w:shd w:val="clear" w:color="auto" w:fill="CCFFFF"/>
          </w:tcPr>
          <w:p w14:paraId="1A20D02F"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Author (Organization)</w:t>
            </w:r>
          </w:p>
        </w:tc>
        <w:tc>
          <w:tcPr>
            <w:tcW w:w="6963" w:type="dxa"/>
            <w:vAlign w:val="center"/>
          </w:tcPr>
          <w:p w14:paraId="77DF4C00"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r w:rsidR="00931E79">
              <w:rPr>
                <w:rFonts w:ascii="Times New Roman" w:eastAsia="굴림" w:hAnsi="Times New Roman" w:cs="Times New Roman"/>
                <w:sz w:val="24"/>
                <w:szCs w:val="24"/>
              </w:rPr>
              <w:t xml:space="preserve"> Mafrur</w:t>
            </w:r>
            <w:r w:rsidRPr="00FC39A3">
              <w:rPr>
                <w:rFonts w:ascii="Times New Roman" w:eastAsia="굴림" w:hAnsi="Times New Roman" w:cs="Times New Roman"/>
                <w:sz w:val="24"/>
                <w:szCs w:val="24"/>
              </w:rPr>
              <w:t>, Advanced Network Lab, CNU</w:t>
            </w:r>
          </w:p>
        </w:tc>
      </w:tr>
      <w:tr w:rsidR="00C6224B" w:rsidRPr="00FC39A3" w14:paraId="45019044" w14:textId="77777777" w:rsidTr="007A6F26">
        <w:tc>
          <w:tcPr>
            <w:tcW w:w="2694" w:type="dxa"/>
            <w:shd w:val="clear" w:color="auto" w:fill="CCFFFF"/>
          </w:tcPr>
          <w:p w14:paraId="0800424D"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 xml:space="preserve">Project Team </w:t>
            </w:r>
            <w:r w:rsidR="00B37032">
              <w:rPr>
                <w:rFonts w:ascii="Times New Roman" w:eastAsia="굴림" w:hAnsi="Times New Roman" w:cs="Times New Roman"/>
                <w:sz w:val="24"/>
                <w:szCs w:val="24"/>
              </w:rPr>
              <w:t>Members</w:t>
            </w:r>
          </w:p>
        </w:tc>
        <w:tc>
          <w:tcPr>
            <w:tcW w:w="6963" w:type="dxa"/>
          </w:tcPr>
          <w:p w14:paraId="0CFC4577" w14:textId="77777777" w:rsidR="00C6224B" w:rsidRPr="00FC39A3" w:rsidRDefault="00B37032"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Rischan M, Thang Hoang, Prof. Kim Kyungbaek, Prof. Deokjai Choi </w:t>
            </w:r>
          </w:p>
        </w:tc>
      </w:tr>
      <w:tr w:rsidR="00C6224B" w:rsidRPr="00FC39A3" w14:paraId="7BEA2A95" w14:textId="77777777" w:rsidTr="007A6F26">
        <w:tc>
          <w:tcPr>
            <w:tcW w:w="2694" w:type="dxa"/>
            <w:shd w:val="clear" w:color="auto" w:fill="CCFFFF"/>
          </w:tcPr>
          <w:p w14:paraId="680856B8"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Creation Date</w:t>
            </w:r>
          </w:p>
        </w:tc>
        <w:tc>
          <w:tcPr>
            <w:tcW w:w="6963" w:type="dxa"/>
          </w:tcPr>
          <w:p w14:paraId="22F3BEC4"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2015-02-16</w:t>
            </w:r>
          </w:p>
        </w:tc>
      </w:tr>
      <w:tr w:rsidR="00C6224B" w:rsidRPr="00FC39A3" w14:paraId="38B36755" w14:textId="77777777" w:rsidTr="007A6F26">
        <w:tc>
          <w:tcPr>
            <w:tcW w:w="2694" w:type="dxa"/>
            <w:shd w:val="clear" w:color="auto" w:fill="CCFFFF"/>
          </w:tcPr>
          <w:p w14:paraId="61709DF9"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Last Modified</w:t>
            </w:r>
          </w:p>
        </w:tc>
        <w:tc>
          <w:tcPr>
            <w:tcW w:w="6963" w:type="dxa"/>
          </w:tcPr>
          <w:p w14:paraId="38693F6F"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2015-02-17</w:t>
            </w:r>
          </w:p>
        </w:tc>
      </w:tr>
      <w:tr w:rsidR="00C6224B" w:rsidRPr="00FC39A3" w14:paraId="63230D85" w14:textId="77777777" w:rsidTr="007A6F26">
        <w:tc>
          <w:tcPr>
            <w:tcW w:w="2694" w:type="dxa"/>
            <w:shd w:val="clear" w:color="auto" w:fill="CCFFFF"/>
          </w:tcPr>
          <w:p w14:paraId="558FF1D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Version</w:t>
            </w:r>
          </w:p>
        </w:tc>
        <w:tc>
          <w:tcPr>
            <w:tcW w:w="6963" w:type="dxa"/>
          </w:tcPr>
          <w:p w14:paraId="0E3D5CF0"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1.0</w:t>
            </w:r>
          </w:p>
        </w:tc>
      </w:tr>
      <w:tr w:rsidR="00C6224B" w:rsidRPr="00FC39A3" w14:paraId="4351442F" w14:textId="77777777" w:rsidTr="007A6F26">
        <w:tc>
          <w:tcPr>
            <w:tcW w:w="2694" w:type="dxa"/>
            <w:shd w:val="clear" w:color="auto" w:fill="CCFFFF"/>
          </w:tcPr>
          <w:p w14:paraId="52CA9935"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Status</w:t>
            </w:r>
          </w:p>
        </w:tc>
        <w:tc>
          <w:tcPr>
            <w:tcW w:w="6963" w:type="dxa"/>
          </w:tcPr>
          <w:p w14:paraId="416463B1" w14:textId="77777777" w:rsidR="00C6224B" w:rsidRPr="00FC39A3" w:rsidRDefault="00C6224B"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First Version</w:t>
            </w:r>
          </w:p>
        </w:tc>
      </w:tr>
      <w:tr w:rsidR="00C6224B" w:rsidRPr="00FC39A3" w14:paraId="7318CC00" w14:textId="77777777" w:rsidTr="007A6F26">
        <w:trPr>
          <w:trHeight w:val="116"/>
        </w:trPr>
        <w:tc>
          <w:tcPr>
            <w:tcW w:w="2694" w:type="dxa"/>
            <w:shd w:val="clear" w:color="auto" w:fill="CCFFFF"/>
          </w:tcPr>
          <w:p w14:paraId="1FB19279" w14:textId="77777777" w:rsidR="00C6224B" w:rsidRPr="00FC39A3" w:rsidRDefault="00691380"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 xml:space="preserve">Project </w:t>
            </w:r>
            <w:r w:rsidR="0082520C" w:rsidRPr="00FC39A3">
              <w:rPr>
                <w:rFonts w:ascii="Times New Roman" w:eastAsia="굴림" w:hAnsi="Times New Roman" w:cs="Times New Roman"/>
                <w:sz w:val="24"/>
                <w:szCs w:val="24"/>
              </w:rPr>
              <w:t>Link</w:t>
            </w:r>
          </w:p>
        </w:tc>
        <w:tc>
          <w:tcPr>
            <w:tcW w:w="6963" w:type="dxa"/>
          </w:tcPr>
          <w:p w14:paraId="7A4CE5CC" w14:textId="77777777" w:rsidR="00C6224B" w:rsidRPr="00FC39A3" w:rsidRDefault="007E2B5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https://github.com/rischanlab/Rfunf</w:t>
            </w:r>
          </w:p>
        </w:tc>
      </w:tr>
      <w:tr w:rsidR="0082520C" w:rsidRPr="00FC39A3" w14:paraId="160D2D73" w14:textId="77777777" w:rsidTr="007A6F26">
        <w:trPr>
          <w:trHeight w:val="116"/>
        </w:trPr>
        <w:tc>
          <w:tcPr>
            <w:tcW w:w="2694" w:type="dxa"/>
            <w:shd w:val="clear" w:color="auto" w:fill="CCFFFF"/>
          </w:tcPr>
          <w:p w14:paraId="195716CF" w14:textId="77777777" w:rsidR="0082520C" w:rsidRPr="00FC39A3" w:rsidRDefault="0082520C" w:rsidP="007A6F26">
            <w:pPr>
              <w:pStyle w:val="Header"/>
              <w:ind w:left="185" w:right="200"/>
              <w:rPr>
                <w:rFonts w:ascii="Times New Roman" w:eastAsia="굴림" w:hAnsi="Times New Roman" w:cs="Times New Roman"/>
                <w:sz w:val="24"/>
                <w:szCs w:val="24"/>
              </w:rPr>
            </w:pPr>
            <w:r w:rsidRPr="00FC39A3">
              <w:rPr>
                <w:rFonts w:ascii="Times New Roman" w:eastAsia="굴림" w:hAnsi="Times New Roman" w:cs="Times New Roman"/>
                <w:sz w:val="24"/>
                <w:szCs w:val="24"/>
              </w:rPr>
              <w:t>Path of Data</w:t>
            </w:r>
          </w:p>
        </w:tc>
        <w:tc>
          <w:tcPr>
            <w:tcW w:w="6963" w:type="dxa"/>
          </w:tcPr>
          <w:p w14:paraId="3D12D1F3" w14:textId="77777777" w:rsidR="0082520C" w:rsidRPr="00FC39A3" w:rsidRDefault="008C64AB" w:rsidP="007A6F26">
            <w:pPr>
              <w:pStyle w:val="Header"/>
              <w:ind w:left="185" w:right="200"/>
              <w:rPr>
                <w:rFonts w:ascii="Times New Roman" w:eastAsia="굴림" w:hAnsi="Times New Roman" w:cs="Times New Roman"/>
                <w:sz w:val="24"/>
                <w:szCs w:val="24"/>
              </w:rPr>
            </w:pPr>
            <w:r>
              <w:rPr>
                <w:rFonts w:ascii="Times New Roman" w:eastAsia="굴림" w:hAnsi="Times New Roman" w:cs="Times New Roman"/>
                <w:sz w:val="24"/>
                <w:szCs w:val="24"/>
              </w:rPr>
              <w:t>C:\</w:t>
            </w:r>
            <w:r w:rsidR="00E12A27">
              <w:rPr>
                <w:rFonts w:ascii="Times New Roman" w:eastAsia="굴림" w:hAnsi="Times New Roman" w:cs="Times New Roman"/>
                <w:sz w:val="24"/>
                <w:szCs w:val="24"/>
              </w:rPr>
              <w:t>ITRC_</w:t>
            </w:r>
            <w:r w:rsidR="0082520C" w:rsidRPr="00FC39A3">
              <w:rPr>
                <w:rFonts w:ascii="Times New Roman" w:eastAsia="굴림" w:hAnsi="Times New Roman" w:cs="Times New Roman"/>
                <w:sz w:val="24"/>
                <w:szCs w:val="24"/>
              </w:rPr>
              <w:t>DATA (Rischan PC)</w:t>
            </w:r>
          </w:p>
        </w:tc>
      </w:tr>
    </w:tbl>
    <w:p w14:paraId="129543E9"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035AFECA"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54ED4740"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2DD3411C"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1C75A75D"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68A26C9B"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3A2D5DA3" w14:textId="77777777" w:rsidR="00C6224B" w:rsidRPr="00FC39A3" w:rsidRDefault="00C6224B" w:rsidP="00C6224B">
      <w:pPr>
        <w:pStyle w:val="Header"/>
        <w:ind w:left="600" w:right="200" w:firstLine="508"/>
        <w:jc w:val="center"/>
        <w:rPr>
          <w:rFonts w:ascii="Times New Roman" w:hAnsi="Times New Roman" w:cs="Times New Roman"/>
          <w:sz w:val="24"/>
          <w:szCs w:val="24"/>
        </w:rPr>
      </w:pPr>
    </w:p>
    <w:p w14:paraId="796DFC32" w14:textId="77777777" w:rsidR="007E2B5C" w:rsidRPr="00FC39A3" w:rsidRDefault="007E2B5C">
      <w:pPr>
        <w:rPr>
          <w:rFonts w:ascii="Times New Roman" w:hAnsi="Times New Roman" w:cs="Times New Roman"/>
          <w:sz w:val="24"/>
          <w:szCs w:val="24"/>
        </w:rPr>
      </w:pPr>
      <w:r w:rsidRPr="00FC39A3">
        <w:rPr>
          <w:rFonts w:ascii="Times New Roman" w:hAnsi="Times New Roman" w:cs="Times New Roman"/>
          <w:sz w:val="24"/>
          <w:szCs w:val="24"/>
        </w:rPr>
        <w:br w:type="page"/>
      </w:r>
    </w:p>
    <w:p w14:paraId="0B70FD08" w14:textId="77777777" w:rsidR="00B70865" w:rsidRPr="00FC39A3" w:rsidRDefault="00B70865" w:rsidP="00B70865">
      <w:pPr>
        <w:rPr>
          <w:rFonts w:ascii="Times New Roman" w:hAnsi="Times New Roman" w:cs="Times New Roman"/>
          <w:sz w:val="24"/>
          <w:szCs w:val="24"/>
        </w:rPr>
      </w:pPr>
    </w:p>
    <w:p w14:paraId="08A7E0EB" w14:textId="77777777" w:rsidR="00B70865" w:rsidRPr="00FC39A3" w:rsidRDefault="00B70865" w:rsidP="00B70865">
      <w:pPr>
        <w:pStyle w:val="Header"/>
        <w:ind w:right="200"/>
        <w:jc w:val="both"/>
        <w:rPr>
          <w:rFonts w:ascii="Times New Roman" w:eastAsia="굴림" w:hAnsi="Times New Roman" w:cs="Times New Roman"/>
          <w:b/>
          <w:bCs/>
          <w:sz w:val="24"/>
          <w:szCs w:val="24"/>
        </w:rPr>
      </w:pPr>
      <w:r w:rsidRPr="00FC39A3">
        <w:rPr>
          <w:rFonts w:ascii="Times New Roman" w:eastAsia="굴림" w:hAnsi="Times New Roman" w:cs="Times New Roman"/>
          <w:b/>
          <w:bCs/>
          <w:sz w:val="24"/>
          <w:szCs w:val="24"/>
        </w:rPr>
        <w:t>Revision History:</w:t>
      </w:r>
    </w:p>
    <w:p w14:paraId="2B6C5603" w14:textId="77777777" w:rsidR="00B70865" w:rsidRPr="00B70865" w:rsidRDefault="00B70865" w:rsidP="00B70865">
      <w:pPr>
        <w:spacing w:after="0" w:line="240" w:lineRule="auto"/>
        <w:ind w:left="200" w:right="200" w:firstLine="300"/>
        <w:jc w:val="both"/>
        <w:rPr>
          <w:rFonts w:ascii="Times New Roman" w:eastAsia="굴림" w:hAnsi="Times New Roman" w:cs="Times New Roman"/>
          <w:sz w:val="24"/>
          <w:szCs w:val="24"/>
        </w:rPr>
      </w:pP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9"/>
        <w:gridCol w:w="1500"/>
        <w:gridCol w:w="1200"/>
        <w:gridCol w:w="4146"/>
      </w:tblGrid>
      <w:tr w:rsidR="00B70865" w:rsidRPr="00B70865" w14:paraId="102460BE" w14:textId="77777777" w:rsidTr="00B014DC">
        <w:tc>
          <w:tcPr>
            <w:tcW w:w="1699" w:type="dxa"/>
            <w:shd w:val="clear" w:color="auto" w:fill="CCFFFF"/>
            <w:vAlign w:val="center"/>
          </w:tcPr>
          <w:p w14:paraId="762C853B"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Modified By</w:t>
            </w:r>
          </w:p>
        </w:tc>
        <w:tc>
          <w:tcPr>
            <w:tcW w:w="1500" w:type="dxa"/>
            <w:shd w:val="clear" w:color="auto" w:fill="CCFFFF"/>
            <w:vAlign w:val="center"/>
          </w:tcPr>
          <w:p w14:paraId="250027F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Date</w:t>
            </w:r>
          </w:p>
        </w:tc>
        <w:tc>
          <w:tcPr>
            <w:tcW w:w="1200" w:type="dxa"/>
            <w:shd w:val="clear" w:color="auto" w:fill="CCFFFF"/>
            <w:vAlign w:val="center"/>
          </w:tcPr>
          <w:p w14:paraId="1209E834"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Version</w:t>
            </w:r>
          </w:p>
        </w:tc>
        <w:tc>
          <w:tcPr>
            <w:tcW w:w="4146" w:type="dxa"/>
            <w:shd w:val="clear" w:color="auto" w:fill="CCFFFF"/>
            <w:vAlign w:val="center"/>
          </w:tcPr>
          <w:p w14:paraId="211DD29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Comments</w:t>
            </w:r>
          </w:p>
        </w:tc>
      </w:tr>
      <w:tr w:rsidR="00B70865" w:rsidRPr="00B70865" w14:paraId="6DF42099" w14:textId="77777777" w:rsidTr="00B014DC">
        <w:tc>
          <w:tcPr>
            <w:tcW w:w="1699" w:type="dxa"/>
            <w:vAlign w:val="center"/>
          </w:tcPr>
          <w:p w14:paraId="5EA01EDB"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FC39A3">
              <w:rPr>
                <w:rFonts w:ascii="Times New Roman" w:eastAsia="굴림" w:hAnsi="Times New Roman" w:cs="Times New Roman"/>
                <w:sz w:val="24"/>
                <w:szCs w:val="24"/>
              </w:rPr>
              <w:t>Rischan</w:t>
            </w:r>
          </w:p>
        </w:tc>
        <w:tc>
          <w:tcPr>
            <w:tcW w:w="1500" w:type="dxa"/>
            <w:vAlign w:val="center"/>
          </w:tcPr>
          <w:p w14:paraId="3FCC9C7D"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 xml:space="preserve"> </w:t>
            </w:r>
            <w:r w:rsidRPr="00FC39A3">
              <w:rPr>
                <w:rFonts w:ascii="Times New Roman" w:eastAsia="굴림" w:hAnsi="Times New Roman" w:cs="Times New Roman"/>
                <w:sz w:val="24"/>
                <w:szCs w:val="24"/>
              </w:rPr>
              <w:t>2015-02-17</w:t>
            </w:r>
          </w:p>
        </w:tc>
        <w:tc>
          <w:tcPr>
            <w:tcW w:w="1200" w:type="dxa"/>
            <w:vAlign w:val="center"/>
          </w:tcPr>
          <w:p w14:paraId="279C349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1.0</w:t>
            </w:r>
          </w:p>
        </w:tc>
        <w:tc>
          <w:tcPr>
            <w:tcW w:w="4146" w:type="dxa"/>
            <w:vAlign w:val="center"/>
          </w:tcPr>
          <w:p w14:paraId="2E9A3BC8"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r w:rsidRPr="00B70865">
              <w:rPr>
                <w:rFonts w:ascii="Times New Roman" w:eastAsia="굴림" w:hAnsi="Times New Roman" w:cs="Times New Roman"/>
                <w:sz w:val="24"/>
                <w:szCs w:val="24"/>
              </w:rPr>
              <w:t>First Version</w:t>
            </w:r>
          </w:p>
        </w:tc>
      </w:tr>
      <w:tr w:rsidR="00B70865" w:rsidRPr="00B70865" w14:paraId="27D76FDB" w14:textId="77777777" w:rsidTr="00B014DC">
        <w:trPr>
          <w:trHeight w:val="240"/>
        </w:trPr>
        <w:tc>
          <w:tcPr>
            <w:tcW w:w="1699" w:type="dxa"/>
            <w:vAlign w:val="center"/>
          </w:tcPr>
          <w:p w14:paraId="49938F9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3CF826AA"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16F011F1"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12ECF749"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r w:rsidR="00B70865" w:rsidRPr="00B70865" w14:paraId="5BB4F907" w14:textId="77777777" w:rsidTr="00B014DC">
        <w:trPr>
          <w:trHeight w:val="281"/>
        </w:trPr>
        <w:tc>
          <w:tcPr>
            <w:tcW w:w="1699" w:type="dxa"/>
            <w:vAlign w:val="center"/>
          </w:tcPr>
          <w:p w14:paraId="0EEAF13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500" w:type="dxa"/>
            <w:vAlign w:val="center"/>
          </w:tcPr>
          <w:p w14:paraId="6634777C"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1200" w:type="dxa"/>
            <w:vAlign w:val="center"/>
          </w:tcPr>
          <w:p w14:paraId="05D8CC35"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c>
          <w:tcPr>
            <w:tcW w:w="4146" w:type="dxa"/>
            <w:vAlign w:val="center"/>
          </w:tcPr>
          <w:p w14:paraId="691EBFE7" w14:textId="77777777" w:rsidR="00B70865" w:rsidRPr="00B70865" w:rsidRDefault="00B70865" w:rsidP="00B70865">
            <w:pPr>
              <w:spacing w:after="0" w:line="240" w:lineRule="auto"/>
              <w:ind w:leftChars="-100" w:left="46" w:right="200" w:hangingChars="111" w:hanging="266"/>
              <w:jc w:val="center"/>
              <w:rPr>
                <w:rFonts w:ascii="Times New Roman" w:eastAsia="굴림" w:hAnsi="Times New Roman" w:cs="Times New Roman"/>
                <w:sz w:val="24"/>
                <w:szCs w:val="24"/>
              </w:rPr>
            </w:pPr>
          </w:p>
        </w:tc>
      </w:tr>
    </w:tbl>
    <w:p w14:paraId="48C261E7" w14:textId="77777777" w:rsidR="00B70865" w:rsidRPr="00B70865" w:rsidRDefault="00B70865" w:rsidP="00B70865">
      <w:pPr>
        <w:spacing w:after="0" w:line="240" w:lineRule="auto"/>
        <w:ind w:left="200" w:right="200" w:firstLine="300"/>
        <w:jc w:val="both"/>
        <w:rPr>
          <w:rFonts w:ascii="Times New Roman" w:eastAsia="바탕체" w:hAnsi="Times New Roman" w:cs="Times New Roman"/>
          <w:sz w:val="24"/>
          <w:szCs w:val="24"/>
        </w:rPr>
      </w:pPr>
    </w:p>
    <w:p w14:paraId="6432A505" w14:textId="77777777" w:rsidR="00B70865" w:rsidRPr="00B70865" w:rsidRDefault="00B70865" w:rsidP="00B70865">
      <w:pPr>
        <w:tabs>
          <w:tab w:val="center" w:pos="4819"/>
          <w:tab w:val="right" w:pos="9071"/>
        </w:tabs>
        <w:spacing w:after="0" w:line="240" w:lineRule="auto"/>
        <w:ind w:left="600" w:right="200" w:firstLine="508"/>
        <w:jc w:val="center"/>
        <w:rPr>
          <w:rFonts w:ascii="Times New Roman" w:eastAsia="바탕체" w:hAnsi="Times New Roman" w:cs="Times New Roman"/>
          <w:sz w:val="24"/>
          <w:szCs w:val="24"/>
        </w:rPr>
      </w:pPr>
    </w:p>
    <w:p w14:paraId="05F1A350" w14:textId="77777777" w:rsidR="0053254E" w:rsidRPr="00FC39A3" w:rsidRDefault="0053254E">
      <w:pPr>
        <w:rPr>
          <w:rFonts w:ascii="Times New Roman" w:hAnsi="Times New Roman" w:cs="Times New Roman"/>
          <w:sz w:val="24"/>
          <w:szCs w:val="24"/>
        </w:rPr>
      </w:pPr>
      <w:r w:rsidRPr="00FC39A3">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lang w:eastAsia="ko-KR"/>
        </w:rPr>
        <w:id w:val="-1389257135"/>
        <w:docPartObj>
          <w:docPartGallery w:val="Table of Contents"/>
          <w:docPartUnique/>
        </w:docPartObj>
      </w:sdtPr>
      <w:sdtEndPr>
        <w:rPr>
          <w:b/>
          <w:bCs/>
          <w:noProof/>
        </w:rPr>
      </w:sdtEndPr>
      <w:sdtContent>
        <w:p w14:paraId="2212D628" w14:textId="77777777" w:rsidR="00EB62CB" w:rsidRDefault="00EB62CB">
          <w:pPr>
            <w:pStyle w:val="TOCHeading"/>
          </w:pPr>
        </w:p>
        <w:p w14:paraId="47AE88CF" w14:textId="77777777" w:rsidR="00EB62CB" w:rsidRDefault="00EB62CB">
          <w:pPr>
            <w:pStyle w:val="TOCHeading"/>
          </w:pPr>
          <w:r>
            <w:t>Contents</w:t>
          </w:r>
        </w:p>
        <w:p w14:paraId="09E5DA54" w14:textId="77777777" w:rsidR="0046103A" w:rsidRDefault="00EB62CB">
          <w:pPr>
            <w:pStyle w:val="TOC1"/>
            <w:tabs>
              <w:tab w:val="right" w:leader="dot" w:pos="8540"/>
            </w:tabs>
            <w:rPr>
              <w:noProof/>
            </w:rPr>
          </w:pPr>
          <w:r>
            <w:fldChar w:fldCharType="begin"/>
          </w:r>
          <w:r>
            <w:instrText xml:space="preserve"> TOC \o "1-3" \h \z \u </w:instrText>
          </w:r>
          <w:r>
            <w:fldChar w:fldCharType="separate"/>
          </w:r>
          <w:hyperlink w:anchor="_Toc418195662" w:history="1">
            <w:r w:rsidR="0046103A" w:rsidRPr="00A60C2B">
              <w:rPr>
                <w:rStyle w:val="Hyperlink"/>
                <w:noProof/>
              </w:rPr>
              <w:t>Research Overview</w:t>
            </w:r>
            <w:r w:rsidR="0046103A">
              <w:rPr>
                <w:noProof/>
                <w:webHidden/>
              </w:rPr>
              <w:tab/>
            </w:r>
            <w:r w:rsidR="0046103A">
              <w:rPr>
                <w:noProof/>
                <w:webHidden/>
              </w:rPr>
              <w:fldChar w:fldCharType="begin"/>
            </w:r>
            <w:r w:rsidR="0046103A">
              <w:rPr>
                <w:noProof/>
                <w:webHidden/>
              </w:rPr>
              <w:instrText xml:space="preserve"> PAGEREF _Toc418195662 \h </w:instrText>
            </w:r>
            <w:r w:rsidR="0046103A">
              <w:rPr>
                <w:noProof/>
                <w:webHidden/>
              </w:rPr>
            </w:r>
            <w:r w:rsidR="0046103A">
              <w:rPr>
                <w:noProof/>
                <w:webHidden/>
              </w:rPr>
              <w:fldChar w:fldCharType="separate"/>
            </w:r>
            <w:r w:rsidR="00C87BBE">
              <w:rPr>
                <w:noProof/>
                <w:webHidden/>
              </w:rPr>
              <w:t>2</w:t>
            </w:r>
            <w:r w:rsidR="0046103A">
              <w:rPr>
                <w:noProof/>
                <w:webHidden/>
              </w:rPr>
              <w:fldChar w:fldCharType="end"/>
            </w:r>
          </w:hyperlink>
        </w:p>
        <w:p w14:paraId="51F575EC" w14:textId="77777777" w:rsidR="0046103A" w:rsidRDefault="0046103A">
          <w:pPr>
            <w:pStyle w:val="TOC1"/>
            <w:tabs>
              <w:tab w:val="right" w:leader="dot" w:pos="8540"/>
            </w:tabs>
            <w:rPr>
              <w:noProof/>
            </w:rPr>
          </w:pPr>
          <w:hyperlink w:anchor="_Toc418195663" w:history="1">
            <w:r w:rsidRPr="00A60C2B">
              <w:rPr>
                <w:rStyle w:val="Hyperlink"/>
                <w:noProof/>
              </w:rPr>
              <w:t>Application Data Collector</w:t>
            </w:r>
            <w:r>
              <w:rPr>
                <w:noProof/>
                <w:webHidden/>
              </w:rPr>
              <w:tab/>
            </w:r>
            <w:r>
              <w:rPr>
                <w:noProof/>
                <w:webHidden/>
              </w:rPr>
              <w:fldChar w:fldCharType="begin"/>
            </w:r>
            <w:r>
              <w:rPr>
                <w:noProof/>
                <w:webHidden/>
              </w:rPr>
              <w:instrText xml:space="preserve"> PAGEREF _Toc418195663 \h </w:instrText>
            </w:r>
            <w:r>
              <w:rPr>
                <w:noProof/>
                <w:webHidden/>
              </w:rPr>
            </w:r>
            <w:r>
              <w:rPr>
                <w:noProof/>
                <w:webHidden/>
              </w:rPr>
              <w:fldChar w:fldCharType="separate"/>
            </w:r>
            <w:r w:rsidR="00C87BBE">
              <w:rPr>
                <w:noProof/>
                <w:webHidden/>
              </w:rPr>
              <w:t>2</w:t>
            </w:r>
            <w:r>
              <w:rPr>
                <w:noProof/>
                <w:webHidden/>
              </w:rPr>
              <w:fldChar w:fldCharType="end"/>
            </w:r>
          </w:hyperlink>
        </w:p>
        <w:p w14:paraId="50B9BB6C" w14:textId="77777777" w:rsidR="0046103A" w:rsidRDefault="0046103A">
          <w:pPr>
            <w:pStyle w:val="TOC1"/>
            <w:tabs>
              <w:tab w:val="right" w:leader="dot" w:pos="8540"/>
            </w:tabs>
            <w:rPr>
              <w:noProof/>
            </w:rPr>
          </w:pPr>
          <w:hyperlink w:anchor="_Toc418195664" w:history="1">
            <w:r w:rsidRPr="00A60C2B">
              <w:rPr>
                <w:rStyle w:val="Hyperlink"/>
                <w:noProof/>
              </w:rPr>
              <w:t>Data Description</w:t>
            </w:r>
            <w:r>
              <w:rPr>
                <w:noProof/>
                <w:webHidden/>
              </w:rPr>
              <w:tab/>
            </w:r>
            <w:r>
              <w:rPr>
                <w:noProof/>
                <w:webHidden/>
              </w:rPr>
              <w:fldChar w:fldCharType="begin"/>
            </w:r>
            <w:r>
              <w:rPr>
                <w:noProof/>
                <w:webHidden/>
              </w:rPr>
              <w:instrText xml:space="preserve"> PAGEREF _Toc418195664 \h </w:instrText>
            </w:r>
            <w:r>
              <w:rPr>
                <w:noProof/>
                <w:webHidden/>
              </w:rPr>
            </w:r>
            <w:r>
              <w:rPr>
                <w:noProof/>
                <w:webHidden/>
              </w:rPr>
              <w:fldChar w:fldCharType="separate"/>
            </w:r>
            <w:r w:rsidR="00C87BBE">
              <w:rPr>
                <w:noProof/>
                <w:webHidden/>
              </w:rPr>
              <w:t>2</w:t>
            </w:r>
            <w:r>
              <w:rPr>
                <w:noProof/>
                <w:webHidden/>
              </w:rPr>
              <w:fldChar w:fldCharType="end"/>
            </w:r>
          </w:hyperlink>
        </w:p>
        <w:p w14:paraId="0057EC2A" w14:textId="77777777" w:rsidR="0046103A" w:rsidRDefault="0046103A">
          <w:pPr>
            <w:pStyle w:val="TOC2"/>
            <w:tabs>
              <w:tab w:val="right" w:leader="dot" w:pos="8540"/>
            </w:tabs>
            <w:rPr>
              <w:noProof/>
            </w:rPr>
          </w:pPr>
          <w:hyperlink w:anchor="_Toc418195665" w:history="1">
            <w:r w:rsidRPr="00A60C2B">
              <w:rPr>
                <w:rStyle w:val="Hyperlink"/>
                <w:noProof/>
              </w:rPr>
              <w:t>On Request Data</w:t>
            </w:r>
            <w:r>
              <w:rPr>
                <w:noProof/>
                <w:webHidden/>
              </w:rPr>
              <w:tab/>
            </w:r>
            <w:r>
              <w:rPr>
                <w:noProof/>
                <w:webHidden/>
              </w:rPr>
              <w:fldChar w:fldCharType="begin"/>
            </w:r>
            <w:r>
              <w:rPr>
                <w:noProof/>
                <w:webHidden/>
              </w:rPr>
              <w:instrText xml:space="preserve"> PAGEREF _Toc418195665 \h </w:instrText>
            </w:r>
            <w:r>
              <w:rPr>
                <w:noProof/>
                <w:webHidden/>
              </w:rPr>
            </w:r>
            <w:r>
              <w:rPr>
                <w:noProof/>
                <w:webHidden/>
              </w:rPr>
              <w:fldChar w:fldCharType="separate"/>
            </w:r>
            <w:r w:rsidR="00C87BBE">
              <w:rPr>
                <w:noProof/>
                <w:webHidden/>
              </w:rPr>
              <w:t>2</w:t>
            </w:r>
            <w:r>
              <w:rPr>
                <w:noProof/>
                <w:webHidden/>
              </w:rPr>
              <w:fldChar w:fldCharType="end"/>
            </w:r>
          </w:hyperlink>
        </w:p>
        <w:p w14:paraId="480BB723" w14:textId="77777777" w:rsidR="0046103A" w:rsidRDefault="0046103A">
          <w:pPr>
            <w:pStyle w:val="TOC3"/>
            <w:tabs>
              <w:tab w:val="right" w:leader="dot" w:pos="8540"/>
            </w:tabs>
            <w:rPr>
              <w:noProof/>
            </w:rPr>
          </w:pPr>
          <w:hyperlink w:anchor="_Toc418195666" w:history="1">
            <w:r w:rsidRPr="00A60C2B">
              <w:rPr>
                <w:rStyle w:val="Hyperlink"/>
                <w:noProof/>
              </w:rPr>
              <w:t>Simple Location Probe</w:t>
            </w:r>
            <w:r>
              <w:rPr>
                <w:noProof/>
                <w:webHidden/>
              </w:rPr>
              <w:tab/>
            </w:r>
            <w:r>
              <w:rPr>
                <w:noProof/>
                <w:webHidden/>
              </w:rPr>
              <w:fldChar w:fldCharType="begin"/>
            </w:r>
            <w:r>
              <w:rPr>
                <w:noProof/>
                <w:webHidden/>
              </w:rPr>
              <w:instrText xml:space="preserve"> PAGEREF _Toc418195666 \h </w:instrText>
            </w:r>
            <w:r>
              <w:rPr>
                <w:noProof/>
                <w:webHidden/>
              </w:rPr>
            </w:r>
            <w:r>
              <w:rPr>
                <w:noProof/>
                <w:webHidden/>
              </w:rPr>
              <w:fldChar w:fldCharType="separate"/>
            </w:r>
            <w:r w:rsidR="00C87BBE">
              <w:rPr>
                <w:noProof/>
                <w:webHidden/>
              </w:rPr>
              <w:t>2</w:t>
            </w:r>
            <w:r>
              <w:rPr>
                <w:noProof/>
                <w:webHidden/>
              </w:rPr>
              <w:fldChar w:fldCharType="end"/>
            </w:r>
          </w:hyperlink>
        </w:p>
        <w:p w14:paraId="047D962F" w14:textId="77777777" w:rsidR="0046103A" w:rsidRDefault="0046103A">
          <w:pPr>
            <w:pStyle w:val="TOC3"/>
            <w:tabs>
              <w:tab w:val="right" w:leader="dot" w:pos="8540"/>
            </w:tabs>
            <w:rPr>
              <w:noProof/>
            </w:rPr>
          </w:pPr>
          <w:hyperlink w:anchor="_Toc418195667" w:history="1">
            <w:r w:rsidRPr="00A60C2B">
              <w:rPr>
                <w:rStyle w:val="Hyperlink"/>
                <w:noProof/>
              </w:rPr>
              <w:t>Nearby Wi-Fi Probe</w:t>
            </w:r>
            <w:r>
              <w:rPr>
                <w:noProof/>
                <w:webHidden/>
              </w:rPr>
              <w:tab/>
            </w:r>
            <w:r>
              <w:rPr>
                <w:noProof/>
                <w:webHidden/>
              </w:rPr>
              <w:fldChar w:fldCharType="begin"/>
            </w:r>
            <w:r>
              <w:rPr>
                <w:noProof/>
                <w:webHidden/>
              </w:rPr>
              <w:instrText xml:space="preserve"> PAGEREF _Toc418195667 \h </w:instrText>
            </w:r>
            <w:r>
              <w:rPr>
                <w:noProof/>
                <w:webHidden/>
              </w:rPr>
            </w:r>
            <w:r>
              <w:rPr>
                <w:noProof/>
                <w:webHidden/>
              </w:rPr>
              <w:fldChar w:fldCharType="separate"/>
            </w:r>
            <w:r w:rsidR="00C87BBE">
              <w:rPr>
                <w:noProof/>
                <w:webHidden/>
              </w:rPr>
              <w:t>2</w:t>
            </w:r>
            <w:r>
              <w:rPr>
                <w:noProof/>
                <w:webHidden/>
              </w:rPr>
              <w:fldChar w:fldCharType="end"/>
            </w:r>
          </w:hyperlink>
        </w:p>
        <w:p w14:paraId="60F72A1E" w14:textId="77777777" w:rsidR="0046103A" w:rsidRDefault="0046103A">
          <w:pPr>
            <w:pStyle w:val="TOC3"/>
            <w:tabs>
              <w:tab w:val="right" w:leader="dot" w:pos="8540"/>
            </w:tabs>
            <w:rPr>
              <w:noProof/>
            </w:rPr>
          </w:pPr>
          <w:hyperlink w:anchor="_Toc418195668" w:history="1">
            <w:r w:rsidRPr="00A60C2B">
              <w:rPr>
                <w:rStyle w:val="Hyperlink"/>
                <w:noProof/>
              </w:rPr>
              <w:t>Nearby Bluetooth Probe</w:t>
            </w:r>
            <w:r>
              <w:rPr>
                <w:noProof/>
                <w:webHidden/>
              </w:rPr>
              <w:tab/>
            </w:r>
            <w:r>
              <w:rPr>
                <w:noProof/>
                <w:webHidden/>
              </w:rPr>
              <w:fldChar w:fldCharType="begin"/>
            </w:r>
            <w:r>
              <w:rPr>
                <w:noProof/>
                <w:webHidden/>
              </w:rPr>
              <w:instrText xml:space="preserve"> PAGEREF _Toc418195668 \h </w:instrText>
            </w:r>
            <w:r>
              <w:rPr>
                <w:noProof/>
                <w:webHidden/>
              </w:rPr>
            </w:r>
            <w:r>
              <w:rPr>
                <w:noProof/>
                <w:webHidden/>
              </w:rPr>
              <w:fldChar w:fldCharType="separate"/>
            </w:r>
            <w:r w:rsidR="00C87BBE">
              <w:rPr>
                <w:noProof/>
                <w:webHidden/>
              </w:rPr>
              <w:t>2</w:t>
            </w:r>
            <w:r>
              <w:rPr>
                <w:noProof/>
                <w:webHidden/>
              </w:rPr>
              <w:fldChar w:fldCharType="end"/>
            </w:r>
          </w:hyperlink>
        </w:p>
        <w:p w14:paraId="05179EB6" w14:textId="77777777" w:rsidR="0046103A" w:rsidRDefault="0046103A">
          <w:pPr>
            <w:pStyle w:val="TOC3"/>
            <w:tabs>
              <w:tab w:val="right" w:leader="dot" w:pos="8540"/>
            </w:tabs>
            <w:rPr>
              <w:noProof/>
            </w:rPr>
          </w:pPr>
          <w:hyperlink w:anchor="_Toc418195669" w:history="1">
            <w:r w:rsidRPr="00A60C2B">
              <w:rPr>
                <w:rStyle w:val="Hyperlink"/>
                <w:noProof/>
              </w:rPr>
              <w:t>Battery Probe</w:t>
            </w:r>
            <w:r>
              <w:rPr>
                <w:noProof/>
                <w:webHidden/>
              </w:rPr>
              <w:tab/>
            </w:r>
            <w:r>
              <w:rPr>
                <w:noProof/>
                <w:webHidden/>
              </w:rPr>
              <w:fldChar w:fldCharType="begin"/>
            </w:r>
            <w:r>
              <w:rPr>
                <w:noProof/>
                <w:webHidden/>
              </w:rPr>
              <w:instrText xml:space="preserve"> PAGEREF _Toc418195669 \h </w:instrText>
            </w:r>
            <w:r>
              <w:rPr>
                <w:noProof/>
                <w:webHidden/>
              </w:rPr>
            </w:r>
            <w:r>
              <w:rPr>
                <w:noProof/>
                <w:webHidden/>
              </w:rPr>
              <w:fldChar w:fldCharType="separate"/>
            </w:r>
            <w:r w:rsidR="00C87BBE">
              <w:rPr>
                <w:noProof/>
                <w:webHidden/>
              </w:rPr>
              <w:t>2</w:t>
            </w:r>
            <w:r>
              <w:rPr>
                <w:noProof/>
                <w:webHidden/>
              </w:rPr>
              <w:fldChar w:fldCharType="end"/>
            </w:r>
          </w:hyperlink>
        </w:p>
        <w:p w14:paraId="76306F7A" w14:textId="77777777" w:rsidR="0046103A" w:rsidRDefault="0046103A">
          <w:pPr>
            <w:pStyle w:val="TOC2"/>
            <w:tabs>
              <w:tab w:val="right" w:leader="dot" w:pos="8540"/>
            </w:tabs>
            <w:rPr>
              <w:noProof/>
            </w:rPr>
          </w:pPr>
          <w:hyperlink w:anchor="_Toc418195670" w:history="1">
            <w:r w:rsidRPr="00A60C2B">
              <w:rPr>
                <w:rStyle w:val="Hyperlink"/>
                <w:noProof/>
              </w:rPr>
              <w:t>Historical Data</w:t>
            </w:r>
            <w:r>
              <w:rPr>
                <w:noProof/>
                <w:webHidden/>
              </w:rPr>
              <w:tab/>
            </w:r>
            <w:r>
              <w:rPr>
                <w:noProof/>
                <w:webHidden/>
              </w:rPr>
              <w:fldChar w:fldCharType="begin"/>
            </w:r>
            <w:r>
              <w:rPr>
                <w:noProof/>
                <w:webHidden/>
              </w:rPr>
              <w:instrText xml:space="preserve"> PAGEREF _Toc418195670 \h </w:instrText>
            </w:r>
            <w:r>
              <w:rPr>
                <w:noProof/>
                <w:webHidden/>
              </w:rPr>
            </w:r>
            <w:r>
              <w:rPr>
                <w:noProof/>
                <w:webHidden/>
              </w:rPr>
              <w:fldChar w:fldCharType="separate"/>
            </w:r>
            <w:r w:rsidR="00C87BBE">
              <w:rPr>
                <w:noProof/>
                <w:webHidden/>
              </w:rPr>
              <w:t>2</w:t>
            </w:r>
            <w:r>
              <w:rPr>
                <w:noProof/>
                <w:webHidden/>
              </w:rPr>
              <w:fldChar w:fldCharType="end"/>
            </w:r>
          </w:hyperlink>
        </w:p>
        <w:p w14:paraId="3B318079" w14:textId="77777777" w:rsidR="0046103A" w:rsidRDefault="0046103A">
          <w:pPr>
            <w:pStyle w:val="TOC3"/>
            <w:tabs>
              <w:tab w:val="right" w:leader="dot" w:pos="8540"/>
            </w:tabs>
            <w:rPr>
              <w:noProof/>
            </w:rPr>
          </w:pPr>
          <w:hyperlink w:anchor="_Toc418195671" w:history="1">
            <w:r w:rsidRPr="00A60C2B">
              <w:rPr>
                <w:rStyle w:val="Hyperlink"/>
                <w:noProof/>
              </w:rPr>
              <w:t>Call Log Probe</w:t>
            </w:r>
            <w:r>
              <w:rPr>
                <w:noProof/>
                <w:webHidden/>
              </w:rPr>
              <w:tab/>
            </w:r>
            <w:r>
              <w:rPr>
                <w:noProof/>
                <w:webHidden/>
              </w:rPr>
              <w:fldChar w:fldCharType="begin"/>
            </w:r>
            <w:r>
              <w:rPr>
                <w:noProof/>
                <w:webHidden/>
              </w:rPr>
              <w:instrText xml:space="preserve"> PAGEREF _Toc418195671 \h </w:instrText>
            </w:r>
            <w:r>
              <w:rPr>
                <w:noProof/>
                <w:webHidden/>
              </w:rPr>
            </w:r>
            <w:r>
              <w:rPr>
                <w:noProof/>
                <w:webHidden/>
              </w:rPr>
              <w:fldChar w:fldCharType="separate"/>
            </w:r>
            <w:r w:rsidR="00C87BBE">
              <w:rPr>
                <w:noProof/>
                <w:webHidden/>
              </w:rPr>
              <w:t>2</w:t>
            </w:r>
            <w:r>
              <w:rPr>
                <w:noProof/>
                <w:webHidden/>
              </w:rPr>
              <w:fldChar w:fldCharType="end"/>
            </w:r>
          </w:hyperlink>
        </w:p>
        <w:p w14:paraId="751A842F" w14:textId="77777777" w:rsidR="0046103A" w:rsidRDefault="0046103A">
          <w:pPr>
            <w:pStyle w:val="TOC3"/>
            <w:tabs>
              <w:tab w:val="right" w:leader="dot" w:pos="8540"/>
            </w:tabs>
            <w:rPr>
              <w:noProof/>
            </w:rPr>
          </w:pPr>
          <w:hyperlink w:anchor="_Toc418195672" w:history="1">
            <w:r w:rsidRPr="00A60C2B">
              <w:rPr>
                <w:rStyle w:val="Hyperlink"/>
                <w:noProof/>
              </w:rPr>
              <w:t>Sms Log Probe</w:t>
            </w:r>
            <w:r>
              <w:rPr>
                <w:noProof/>
                <w:webHidden/>
              </w:rPr>
              <w:tab/>
            </w:r>
            <w:r>
              <w:rPr>
                <w:noProof/>
                <w:webHidden/>
              </w:rPr>
              <w:fldChar w:fldCharType="begin"/>
            </w:r>
            <w:r>
              <w:rPr>
                <w:noProof/>
                <w:webHidden/>
              </w:rPr>
              <w:instrText xml:space="preserve"> PAGEREF _Toc418195672 \h </w:instrText>
            </w:r>
            <w:r>
              <w:rPr>
                <w:noProof/>
                <w:webHidden/>
              </w:rPr>
            </w:r>
            <w:r>
              <w:rPr>
                <w:noProof/>
                <w:webHidden/>
              </w:rPr>
              <w:fldChar w:fldCharType="separate"/>
            </w:r>
            <w:r w:rsidR="00C87BBE">
              <w:rPr>
                <w:noProof/>
                <w:webHidden/>
              </w:rPr>
              <w:t>2</w:t>
            </w:r>
            <w:r>
              <w:rPr>
                <w:noProof/>
                <w:webHidden/>
              </w:rPr>
              <w:fldChar w:fldCharType="end"/>
            </w:r>
          </w:hyperlink>
        </w:p>
        <w:p w14:paraId="154E044D" w14:textId="77777777" w:rsidR="0046103A" w:rsidRDefault="0046103A">
          <w:pPr>
            <w:pStyle w:val="TOC3"/>
            <w:tabs>
              <w:tab w:val="right" w:leader="dot" w:pos="8540"/>
            </w:tabs>
            <w:rPr>
              <w:noProof/>
            </w:rPr>
          </w:pPr>
          <w:hyperlink w:anchor="_Toc418195673" w:history="1">
            <w:r w:rsidRPr="00A60C2B">
              <w:rPr>
                <w:rStyle w:val="Hyperlink"/>
                <w:noProof/>
              </w:rPr>
              <w:t>Installed Application probe</w:t>
            </w:r>
            <w:r>
              <w:rPr>
                <w:noProof/>
                <w:webHidden/>
              </w:rPr>
              <w:tab/>
            </w:r>
            <w:r>
              <w:rPr>
                <w:noProof/>
                <w:webHidden/>
              </w:rPr>
              <w:fldChar w:fldCharType="begin"/>
            </w:r>
            <w:r>
              <w:rPr>
                <w:noProof/>
                <w:webHidden/>
              </w:rPr>
              <w:instrText xml:space="preserve"> PAGEREF _Toc418195673 \h </w:instrText>
            </w:r>
            <w:r>
              <w:rPr>
                <w:noProof/>
                <w:webHidden/>
              </w:rPr>
            </w:r>
            <w:r>
              <w:rPr>
                <w:noProof/>
                <w:webHidden/>
              </w:rPr>
              <w:fldChar w:fldCharType="separate"/>
            </w:r>
            <w:r w:rsidR="00C87BBE">
              <w:rPr>
                <w:noProof/>
                <w:webHidden/>
              </w:rPr>
              <w:t>2</w:t>
            </w:r>
            <w:r>
              <w:rPr>
                <w:noProof/>
                <w:webHidden/>
              </w:rPr>
              <w:fldChar w:fldCharType="end"/>
            </w:r>
          </w:hyperlink>
        </w:p>
        <w:p w14:paraId="6D07AFF3" w14:textId="77777777" w:rsidR="0046103A" w:rsidRDefault="0046103A">
          <w:pPr>
            <w:pStyle w:val="TOC3"/>
            <w:tabs>
              <w:tab w:val="right" w:leader="dot" w:pos="8540"/>
            </w:tabs>
            <w:rPr>
              <w:noProof/>
            </w:rPr>
          </w:pPr>
          <w:hyperlink w:anchor="_Toc418195674" w:history="1">
            <w:r w:rsidRPr="00A60C2B">
              <w:rPr>
                <w:rStyle w:val="Hyperlink"/>
                <w:noProof/>
              </w:rPr>
              <w:t>Hardware Info Probe</w:t>
            </w:r>
            <w:r>
              <w:rPr>
                <w:noProof/>
                <w:webHidden/>
              </w:rPr>
              <w:tab/>
            </w:r>
            <w:r>
              <w:rPr>
                <w:noProof/>
                <w:webHidden/>
              </w:rPr>
              <w:fldChar w:fldCharType="begin"/>
            </w:r>
            <w:r>
              <w:rPr>
                <w:noProof/>
                <w:webHidden/>
              </w:rPr>
              <w:instrText xml:space="preserve"> PAGEREF _Toc418195674 \h </w:instrText>
            </w:r>
            <w:r>
              <w:rPr>
                <w:noProof/>
                <w:webHidden/>
              </w:rPr>
            </w:r>
            <w:r>
              <w:rPr>
                <w:noProof/>
                <w:webHidden/>
              </w:rPr>
              <w:fldChar w:fldCharType="separate"/>
            </w:r>
            <w:r w:rsidR="00C87BBE">
              <w:rPr>
                <w:noProof/>
                <w:webHidden/>
              </w:rPr>
              <w:t>2</w:t>
            </w:r>
            <w:r>
              <w:rPr>
                <w:noProof/>
                <w:webHidden/>
              </w:rPr>
              <w:fldChar w:fldCharType="end"/>
            </w:r>
          </w:hyperlink>
        </w:p>
        <w:p w14:paraId="5AF5DD09" w14:textId="77777777" w:rsidR="0046103A" w:rsidRDefault="0046103A">
          <w:pPr>
            <w:pStyle w:val="TOC3"/>
            <w:tabs>
              <w:tab w:val="right" w:leader="dot" w:pos="8540"/>
            </w:tabs>
            <w:rPr>
              <w:noProof/>
            </w:rPr>
          </w:pPr>
          <w:hyperlink w:anchor="_Toc418195675" w:history="1">
            <w:r w:rsidRPr="00A60C2B">
              <w:rPr>
                <w:rStyle w:val="Hyperlink"/>
                <w:noProof/>
              </w:rPr>
              <w:t>Bookmark and Log Search Probe</w:t>
            </w:r>
            <w:r>
              <w:rPr>
                <w:noProof/>
                <w:webHidden/>
              </w:rPr>
              <w:tab/>
            </w:r>
            <w:r>
              <w:rPr>
                <w:noProof/>
                <w:webHidden/>
              </w:rPr>
              <w:fldChar w:fldCharType="begin"/>
            </w:r>
            <w:r>
              <w:rPr>
                <w:noProof/>
                <w:webHidden/>
              </w:rPr>
              <w:instrText xml:space="preserve"> PAGEREF _Toc418195675 \h </w:instrText>
            </w:r>
            <w:r>
              <w:rPr>
                <w:noProof/>
                <w:webHidden/>
              </w:rPr>
            </w:r>
            <w:r>
              <w:rPr>
                <w:noProof/>
                <w:webHidden/>
              </w:rPr>
              <w:fldChar w:fldCharType="separate"/>
            </w:r>
            <w:r w:rsidR="00C87BBE">
              <w:rPr>
                <w:noProof/>
                <w:webHidden/>
              </w:rPr>
              <w:t>2</w:t>
            </w:r>
            <w:r>
              <w:rPr>
                <w:noProof/>
                <w:webHidden/>
              </w:rPr>
              <w:fldChar w:fldCharType="end"/>
            </w:r>
          </w:hyperlink>
        </w:p>
        <w:p w14:paraId="252D8181" w14:textId="77777777" w:rsidR="0046103A" w:rsidRDefault="0046103A">
          <w:pPr>
            <w:pStyle w:val="TOC3"/>
            <w:tabs>
              <w:tab w:val="right" w:leader="dot" w:pos="8540"/>
            </w:tabs>
            <w:rPr>
              <w:noProof/>
            </w:rPr>
          </w:pPr>
          <w:hyperlink w:anchor="_Toc418195676" w:history="1">
            <w:r w:rsidRPr="00A60C2B">
              <w:rPr>
                <w:rStyle w:val="Hyperlink"/>
                <w:noProof/>
              </w:rPr>
              <w:t>Contact Probe</w:t>
            </w:r>
            <w:r>
              <w:rPr>
                <w:noProof/>
                <w:webHidden/>
              </w:rPr>
              <w:tab/>
            </w:r>
            <w:r>
              <w:rPr>
                <w:noProof/>
                <w:webHidden/>
              </w:rPr>
              <w:fldChar w:fldCharType="begin"/>
            </w:r>
            <w:r>
              <w:rPr>
                <w:noProof/>
                <w:webHidden/>
              </w:rPr>
              <w:instrText xml:space="preserve"> PAGEREF _Toc418195676 \h </w:instrText>
            </w:r>
            <w:r>
              <w:rPr>
                <w:noProof/>
                <w:webHidden/>
              </w:rPr>
            </w:r>
            <w:r>
              <w:rPr>
                <w:noProof/>
                <w:webHidden/>
              </w:rPr>
              <w:fldChar w:fldCharType="separate"/>
            </w:r>
            <w:r w:rsidR="00C87BBE">
              <w:rPr>
                <w:noProof/>
                <w:webHidden/>
              </w:rPr>
              <w:t>2</w:t>
            </w:r>
            <w:r>
              <w:rPr>
                <w:noProof/>
                <w:webHidden/>
              </w:rPr>
              <w:fldChar w:fldCharType="end"/>
            </w:r>
          </w:hyperlink>
        </w:p>
        <w:p w14:paraId="5DCE0688" w14:textId="77777777" w:rsidR="0046103A" w:rsidRDefault="0046103A">
          <w:pPr>
            <w:pStyle w:val="TOC2"/>
            <w:tabs>
              <w:tab w:val="right" w:leader="dot" w:pos="8540"/>
            </w:tabs>
            <w:rPr>
              <w:noProof/>
            </w:rPr>
          </w:pPr>
          <w:hyperlink w:anchor="_Toc418195677" w:history="1">
            <w:r w:rsidRPr="00A60C2B">
              <w:rPr>
                <w:rStyle w:val="Hyperlink"/>
                <w:noProof/>
              </w:rPr>
              <w:t>Continuous Data</w:t>
            </w:r>
            <w:r>
              <w:rPr>
                <w:noProof/>
                <w:webHidden/>
              </w:rPr>
              <w:tab/>
            </w:r>
            <w:r>
              <w:rPr>
                <w:noProof/>
                <w:webHidden/>
              </w:rPr>
              <w:fldChar w:fldCharType="begin"/>
            </w:r>
            <w:r>
              <w:rPr>
                <w:noProof/>
                <w:webHidden/>
              </w:rPr>
              <w:instrText xml:space="preserve"> PAGEREF _Toc418195677 \h </w:instrText>
            </w:r>
            <w:r>
              <w:rPr>
                <w:noProof/>
                <w:webHidden/>
              </w:rPr>
            </w:r>
            <w:r>
              <w:rPr>
                <w:noProof/>
                <w:webHidden/>
              </w:rPr>
              <w:fldChar w:fldCharType="separate"/>
            </w:r>
            <w:r w:rsidR="00C87BBE">
              <w:rPr>
                <w:noProof/>
                <w:webHidden/>
              </w:rPr>
              <w:t>2</w:t>
            </w:r>
            <w:r>
              <w:rPr>
                <w:noProof/>
                <w:webHidden/>
              </w:rPr>
              <w:fldChar w:fldCharType="end"/>
            </w:r>
          </w:hyperlink>
        </w:p>
        <w:p w14:paraId="43DD72FC" w14:textId="77777777" w:rsidR="0046103A" w:rsidRDefault="0046103A">
          <w:pPr>
            <w:pStyle w:val="TOC3"/>
            <w:tabs>
              <w:tab w:val="right" w:leader="dot" w:pos="8540"/>
            </w:tabs>
            <w:rPr>
              <w:noProof/>
            </w:rPr>
          </w:pPr>
          <w:hyperlink w:anchor="_Toc418195678" w:history="1">
            <w:r w:rsidRPr="00A60C2B">
              <w:rPr>
                <w:rStyle w:val="Hyperlink"/>
                <w:noProof/>
              </w:rPr>
              <w:t>Android Sensors Data</w:t>
            </w:r>
            <w:r>
              <w:rPr>
                <w:noProof/>
                <w:webHidden/>
              </w:rPr>
              <w:tab/>
            </w:r>
            <w:r>
              <w:rPr>
                <w:noProof/>
                <w:webHidden/>
              </w:rPr>
              <w:fldChar w:fldCharType="begin"/>
            </w:r>
            <w:r>
              <w:rPr>
                <w:noProof/>
                <w:webHidden/>
              </w:rPr>
              <w:instrText xml:space="preserve"> PAGEREF _Toc418195678 \h </w:instrText>
            </w:r>
            <w:r>
              <w:rPr>
                <w:noProof/>
                <w:webHidden/>
              </w:rPr>
            </w:r>
            <w:r>
              <w:rPr>
                <w:noProof/>
                <w:webHidden/>
              </w:rPr>
              <w:fldChar w:fldCharType="separate"/>
            </w:r>
            <w:r w:rsidR="00C87BBE">
              <w:rPr>
                <w:noProof/>
                <w:webHidden/>
              </w:rPr>
              <w:t>2</w:t>
            </w:r>
            <w:r>
              <w:rPr>
                <w:noProof/>
                <w:webHidden/>
              </w:rPr>
              <w:fldChar w:fldCharType="end"/>
            </w:r>
          </w:hyperlink>
        </w:p>
        <w:p w14:paraId="219116C0" w14:textId="77777777" w:rsidR="0046103A" w:rsidRDefault="0046103A">
          <w:pPr>
            <w:pStyle w:val="TOC3"/>
            <w:tabs>
              <w:tab w:val="right" w:leader="dot" w:pos="8540"/>
            </w:tabs>
            <w:rPr>
              <w:noProof/>
            </w:rPr>
          </w:pPr>
          <w:hyperlink w:anchor="_Toc418195679" w:history="1">
            <w:r w:rsidRPr="00A60C2B">
              <w:rPr>
                <w:rStyle w:val="Hyperlink"/>
                <w:noProof/>
              </w:rPr>
              <w:t>Running Application Probe</w:t>
            </w:r>
            <w:r>
              <w:rPr>
                <w:noProof/>
                <w:webHidden/>
              </w:rPr>
              <w:tab/>
            </w:r>
            <w:r>
              <w:rPr>
                <w:noProof/>
                <w:webHidden/>
              </w:rPr>
              <w:fldChar w:fldCharType="begin"/>
            </w:r>
            <w:r>
              <w:rPr>
                <w:noProof/>
                <w:webHidden/>
              </w:rPr>
              <w:instrText xml:space="preserve"> PAGEREF _Toc418195679 \h </w:instrText>
            </w:r>
            <w:r>
              <w:rPr>
                <w:noProof/>
                <w:webHidden/>
              </w:rPr>
            </w:r>
            <w:r>
              <w:rPr>
                <w:noProof/>
                <w:webHidden/>
              </w:rPr>
              <w:fldChar w:fldCharType="separate"/>
            </w:r>
            <w:r w:rsidR="00C87BBE">
              <w:rPr>
                <w:noProof/>
                <w:webHidden/>
              </w:rPr>
              <w:t>2</w:t>
            </w:r>
            <w:r>
              <w:rPr>
                <w:noProof/>
                <w:webHidden/>
              </w:rPr>
              <w:fldChar w:fldCharType="end"/>
            </w:r>
          </w:hyperlink>
        </w:p>
        <w:p w14:paraId="56227820" w14:textId="77777777" w:rsidR="0046103A" w:rsidRDefault="0046103A">
          <w:pPr>
            <w:pStyle w:val="TOC3"/>
            <w:tabs>
              <w:tab w:val="right" w:leader="dot" w:pos="8540"/>
            </w:tabs>
            <w:rPr>
              <w:noProof/>
            </w:rPr>
          </w:pPr>
          <w:hyperlink w:anchor="_Toc418195680" w:history="1">
            <w:r w:rsidRPr="00A60C2B">
              <w:rPr>
                <w:rStyle w:val="Hyperlink"/>
                <w:noProof/>
              </w:rPr>
              <w:t>Activity Probe</w:t>
            </w:r>
            <w:r>
              <w:rPr>
                <w:noProof/>
                <w:webHidden/>
              </w:rPr>
              <w:tab/>
            </w:r>
            <w:r>
              <w:rPr>
                <w:noProof/>
                <w:webHidden/>
              </w:rPr>
              <w:fldChar w:fldCharType="begin"/>
            </w:r>
            <w:r>
              <w:rPr>
                <w:noProof/>
                <w:webHidden/>
              </w:rPr>
              <w:instrText xml:space="preserve"> PAGEREF _Toc418195680 \h </w:instrText>
            </w:r>
            <w:r>
              <w:rPr>
                <w:noProof/>
                <w:webHidden/>
              </w:rPr>
            </w:r>
            <w:r>
              <w:rPr>
                <w:noProof/>
                <w:webHidden/>
              </w:rPr>
              <w:fldChar w:fldCharType="separate"/>
            </w:r>
            <w:r w:rsidR="00C87BBE">
              <w:rPr>
                <w:noProof/>
                <w:webHidden/>
              </w:rPr>
              <w:t>2</w:t>
            </w:r>
            <w:r>
              <w:rPr>
                <w:noProof/>
                <w:webHidden/>
              </w:rPr>
              <w:fldChar w:fldCharType="end"/>
            </w:r>
          </w:hyperlink>
        </w:p>
        <w:p w14:paraId="03673C32" w14:textId="77777777" w:rsidR="0046103A" w:rsidRDefault="0046103A">
          <w:pPr>
            <w:pStyle w:val="TOC2"/>
            <w:tabs>
              <w:tab w:val="right" w:leader="dot" w:pos="8540"/>
            </w:tabs>
            <w:rPr>
              <w:noProof/>
            </w:rPr>
          </w:pPr>
          <w:hyperlink w:anchor="_Toc418195681" w:history="1">
            <w:r w:rsidRPr="00A60C2B">
              <w:rPr>
                <w:rStyle w:val="Hyperlink"/>
                <w:noProof/>
              </w:rPr>
              <w:t>Data Summarization</w:t>
            </w:r>
            <w:r>
              <w:rPr>
                <w:noProof/>
                <w:webHidden/>
              </w:rPr>
              <w:tab/>
            </w:r>
            <w:r>
              <w:rPr>
                <w:noProof/>
                <w:webHidden/>
              </w:rPr>
              <w:fldChar w:fldCharType="begin"/>
            </w:r>
            <w:r>
              <w:rPr>
                <w:noProof/>
                <w:webHidden/>
              </w:rPr>
              <w:instrText xml:space="preserve"> PAGEREF _Toc418195681 \h </w:instrText>
            </w:r>
            <w:r>
              <w:rPr>
                <w:noProof/>
                <w:webHidden/>
              </w:rPr>
            </w:r>
            <w:r>
              <w:rPr>
                <w:noProof/>
                <w:webHidden/>
              </w:rPr>
              <w:fldChar w:fldCharType="separate"/>
            </w:r>
            <w:r w:rsidR="00C87BBE">
              <w:rPr>
                <w:noProof/>
                <w:webHidden/>
              </w:rPr>
              <w:t>2</w:t>
            </w:r>
            <w:r>
              <w:rPr>
                <w:noProof/>
                <w:webHidden/>
              </w:rPr>
              <w:fldChar w:fldCharType="end"/>
            </w:r>
          </w:hyperlink>
        </w:p>
        <w:p w14:paraId="2A7CF21A" w14:textId="77777777" w:rsidR="0046103A" w:rsidRDefault="0046103A">
          <w:pPr>
            <w:pStyle w:val="TOC1"/>
            <w:tabs>
              <w:tab w:val="right" w:leader="dot" w:pos="8540"/>
            </w:tabs>
            <w:rPr>
              <w:noProof/>
            </w:rPr>
          </w:pPr>
          <w:hyperlink w:anchor="_Toc418195682" w:history="1">
            <w:r w:rsidRPr="00A60C2B">
              <w:rPr>
                <w:rStyle w:val="Hyperlink"/>
                <w:noProof/>
              </w:rPr>
              <w:t>Data Extraction</w:t>
            </w:r>
            <w:r>
              <w:rPr>
                <w:noProof/>
                <w:webHidden/>
              </w:rPr>
              <w:tab/>
            </w:r>
            <w:r>
              <w:rPr>
                <w:noProof/>
                <w:webHidden/>
              </w:rPr>
              <w:fldChar w:fldCharType="begin"/>
            </w:r>
            <w:r>
              <w:rPr>
                <w:noProof/>
                <w:webHidden/>
              </w:rPr>
              <w:instrText xml:space="preserve"> PAGEREF _Toc418195682 \h </w:instrText>
            </w:r>
            <w:r>
              <w:rPr>
                <w:noProof/>
                <w:webHidden/>
              </w:rPr>
            </w:r>
            <w:r>
              <w:rPr>
                <w:noProof/>
                <w:webHidden/>
              </w:rPr>
              <w:fldChar w:fldCharType="separate"/>
            </w:r>
            <w:r w:rsidR="00C87BBE">
              <w:rPr>
                <w:noProof/>
                <w:webHidden/>
              </w:rPr>
              <w:t>2</w:t>
            </w:r>
            <w:r>
              <w:rPr>
                <w:noProof/>
                <w:webHidden/>
              </w:rPr>
              <w:fldChar w:fldCharType="end"/>
            </w:r>
          </w:hyperlink>
        </w:p>
        <w:p w14:paraId="1660A22B" w14:textId="77777777" w:rsidR="0046103A" w:rsidRDefault="0046103A">
          <w:pPr>
            <w:pStyle w:val="TOC1"/>
            <w:tabs>
              <w:tab w:val="right" w:leader="dot" w:pos="8540"/>
            </w:tabs>
            <w:rPr>
              <w:noProof/>
            </w:rPr>
          </w:pPr>
          <w:hyperlink w:anchor="_Toc418195683" w:history="1">
            <w:r w:rsidRPr="00A60C2B">
              <w:rPr>
                <w:rStyle w:val="Hyperlink"/>
                <w:noProof/>
              </w:rPr>
              <w:t>Data Visualization</w:t>
            </w:r>
            <w:r>
              <w:rPr>
                <w:noProof/>
                <w:webHidden/>
              </w:rPr>
              <w:tab/>
            </w:r>
            <w:r>
              <w:rPr>
                <w:noProof/>
                <w:webHidden/>
              </w:rPr>
              <w:fldChar w:fldCharType="begin"/>
            </w:r>
            <w:r>
              <w:rPr>
                <w:noProof/>
                <w:webHidden/>
              </w:rPr>
              <w:instrText xml:space="preserve"> PAGEREF _Toc418195683 \h </w:instrText>
            </w:r>
            <w:r>
              <w:rPr>
                <w:noProof/>
                <w:webHidden/>
              </w:rPr>
            </w:r>
            <w:r>
              <w:rPr>
                <w:noProof/>
                <w:webHidden/>
              </w:rPr>
              <w:fldChar w:fldCharType="separate"/>
            </w:r>
            <w:r w:rsidR="00C87BBE">
              <w:rPr>
                <w:noProof/>
                <w:webHidden/>
              </w:rPr>
              <w:t>2</w:t>
            </w:r>
            <w:r>
              <w:rPr>
                <w:noProof/>
                <w:webHidden/>
              </w:rPr>
              <w:fldChar w:fldCharType="end"/>
            </w:r>
          </w:hyperlink>
        </w:p>
        <w:p w14:paraId="143A137B" w14:textId="77777777" w:rsidR="0046103A" w:rsidRDefault="0046103A">
          <w:pPr>
            <w:pStyle w:val="TOC2"/>
            <w:tabs>
              <w:tab w:val="right" w:leader="dot" w:pos="8540"/>
            </w:tabs>
            <w:rPr>
              <w:noProof/>
            </w:rPr>
          </w:pPr>
          <w:hyperlink w:anchor="_Toc418195684" w:history="1">
            <w:r w:rsidRPr="00A60C2B">
              <w:rPr>
                <w:rStyle w:val="Hyperlink"/>
                <w:noProof/>
              </w:rPr>
              <w:t>Visualize the Data in Web Application</w:t>
            </w:r>
            <w:r>
              <w:rPr>
                <w:noProof/>
                <w:webHidden/>
              </w:rPr>
              <w:tab/>
            </w:r>
            <w:r>
              <w:rPr>
                <w:noProof/>
                <w:webHidden/>
              </w:rPr>
              <w:fldChar w:fldCharType="begin"/>
            </w:r>
            <w:r>
              <w:rPr>
                <w:noProof/>
                <w:webHidden/>
              </w:rPr>
              <w:instrText xml:space="preserve"> PAGEREF _Toc418195684 \h </w:instrText>
            </w:r>
            <w:r>
              <w:rPr>
                <w:noProof/>
                <w:webHidden/>
              </w:rPr>
            </w:r>
            <w:r>
              <w:rPr>
                <w:noProof/>
                <w:webHidden/>
              </w:rPr>
              <w:fldChar w:fldCharType="separate"/>
            </w:r>
            <w:r w:rsidR="00C87BBE">
              <w:rPr>
                <w:noProof/>
                <w:webHidden/>
              </w:rPr>
              <w:t>2</w:t>
            </w:r>
            <w:r>
              <w:rPr>
                <w:noProof/>
                <w:webHidden/>
              </w:rPr>
              <w:fldChar w:fldCharType="end"/>
            </w:r>
          </w:hyperlink>
        </w:p>
        <w:p w14:paraId="130A1095" w14:textId="77777777" w:rsidR="0046103A" w:rsidRDefault="0046103A">
          <w:pPr>
            <w:pStyle w:val="TOC2"/>
            <w:tabs>
              <w:tab w:val="right" w:leader="dot" w:pos="8540"/>
            </w:tabs>
            <w:rPr>
              <w:noProof/>
            </w:rPr>
          </w:pPr>
          <w:hyperlink w:anchor="_Toc418195685" w:history="1">
            <w:r w:rsidRPr="00A60C2B">
              <w:rPr>
                <w:rStyle w:val="Hyperlink"/>
                <w:noProof/>
              </w:rPr>
              <w:t>Setup and Install Environment</w:t>
            </w:r>
            <w:r>
              <w:rPr>
                <w:noProof/>
                <w:webHidden/>
              </w:rPr>
              <w:tab/>
            </w:r>
            <w:r>
              <w:rPr>
                <w:noProof/>
                <w:webHidden/>
              </w:rPr>
              <w:fldChar w:fldCharType="begin"/>
            </w:r>
            <w:r>
              <w:rPr>
                <w:noProof/>
                <w:webHidden/>
              </w:rPr>
              <w:instrText xml:space="preserve"> PAGEREF _Toc418195685 \h </w:instrText>
            </w:r>
            <w:r>
              <w:rPr>
                <w:noProof/>
                <w:webHidden/>
              </w:rPr>
            </w:r>
            <w:r>
              <w:rPr>
                <w:noProof/>
                <w:webHidden/>
              </w:rPr>
              <w:fldChar w:fldCharType="separate"/>
            </w:r>
            <w:r w:rsidR="00C87BBE">
              <w:rPr>
                <w:noProof/>
                <w:webHidden/>
              </w:rPr>
              <w:t>2</w:t>
            </w:r>
            <w:r>
              <w:rPr>
                <w:noProof/>
                <w:webHidden/>
              </w:rPr>
              <w:fldChar w:fldCharType="end"/>
            </w:r>
          </w:hyperlink>
        </w:p>
        <w:p w14:paraId="042ACEC4" w14:textId="77777777" w:rsidR="0046103A" w:rsidRDefault="0046103A">
          <w:pPr>
            <w:pStyle w:val="TOC1"/>
            <w:tabs>
              <w:tab w:val="right" w:leader="dot" w:pos="8540"/>
            </w:tabs>
            <w:rPr>
              <w:noProof/>
            </w:rPr>
          </w:pPr>
          <w:hyperlink w:anchor="_Toc418195686" w:history="1">
            <w:r w:rsidRPr="00A60C2B">
              <w:rPr>
                <w:rStyle w:val="Hyperlink"/>
                <w:noProof/>
              </w:rPr>
              <w:t>Limitations</w:t>
            </w:r>
            <w:r>
              <w:rPr>
                <w:noProof/>
                <w:webHidden/>
              </w:rPr>
              <w:tab/>
            </w:r>
            <w:r>
              <w:rPr>
                <w:noProof/>
                <w:webHidden/>
              </w:rPr>
              <w:fldChar w:fldCharType="begin"/>
            </w:r>
            <w:r>
              <w:rPr>
                <w:noProof/>
                <w:webHidden/>
              </w:rPr>
              <w:instrText xml:space="preserve"> PAGEREF _Toc418195686 \h </w:instrText>
            </w:r>
            <w:r>
              <w:rPr>
                <w:noProof/>
                <w:webHidden/>
              </w:rPr>
            </w:r>
            <w:r>
              <w:rPr>
                <w:noProof/>
                <w:webHidden/>
              </w:rPr>
              <w:fldChar w:fldCharType="separate"/>
            </w:r>
            <w:r w:rsidR="00C87BBE">
              <w:rPr>
                <w:noProof/>
                <w:webHidden/>
              </w:rPr>
              <w:t>2</w:t>
            </w:r>
            <w:r>
              <w:rPr>
                <w:noProof/>
                <w:webHidden/>
              </w:rPr>
              <w:fldChar w:fldCharType="end"/>
            </w:r>
          </w:hyperlink>
        </w:p>
        <w:p w14:paraId="45438D58" w14:textId="77777777" w:rsidR="005526D6" w:rsidRPr="00807B63" w:rsidRDefault="00EB62CB">
          <w:r>
            <w:rPr>
              <w:b/>
              <w:bCs/>
              <w:noProof/>
            </w:rPr>
            <w:fldChar w:fldCharType="end"/>
          </w:r>
        </w:p>
      </w:sdtContent>
    </w:sdt>
    <w:p w14:paraId="4B924AAD" w14:textId="77777777" w:rsidR="00C6224B" w:rsidRPr="00FC39A3" w:rsidRDefault="006B4623" w:rsidP="0023680F">
      <w:pPr>
        <w:pStyle w:val="Heading1"/>
      </w:pPr>
      <w:bookmarkStart w:id="0" w:name="_Toc418195662"/>
      <w:r w:rsidRPr="00FC39A3">
        <w:lastRenderedPageBreak/>
        <w:t>Research Overview</w:t>
      </w:r>
      <w:bookmarkEnd w:id="0"/>
    </w:p>
    <w:p w14:paraId="4647A34B" w14:textId="49E4A468"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Nowadays, smartphone capability has increased significantly. Smartphone has equipped with high processor, bigger memory, bigger storage and etc. With this equipment, smartphone has capability to running complex application. Many sensor</w:t>
      </w:r>
      <w:r w:rsidR="007866ED">
        <w:rPr>
          <w:rFonts w:ascii="Times New Roman" w:hAnsi="Times New Roman" w:cs="Times New Roman"/>
          <w:sz w:val="24"/>
          <w:szCs w:val="24"/>
        </w:rPr>
        <w:t>s</w:t>
      </w:r>
      <w:r w:rsidRPr="00E12A27">
        <w:rPr>
          <w:rFonts w:ascii="Times New Roman" w:hAnsi="Times New Roman" w:cs="Times New Roman"/>
          <w:sz w:val="24"/>
          <w:szCs w:val="24"/>
        </w:rPr>
        <w:t xml:space="preserve"> also </w:t>
      </w:r>
      <w:r w:rsidR="007866ED" w:rsidRPr="00E12A27">
        <w:rPr>
          <w:rFonts w:ascii="Times New Roman" w:hAnsi="Times New Roman" w:cs="Times New Roman"/>
          <w:sz w:val="24"/>
          <w:szCs w:val="24"/>
        </w:rPr>
        <w:t>ha</w:t>
      </w:r>
      <w:r w:rsidR="007866ED">
        <w:rPr>
          <w:rFonts w:ascii="Times New Roman" w:hAnsi="Times New Roman" w:cs="Times New Roman"/>
          <w:sz w:val="24"/>
          <w:szCs w:val="24"/>
        </w:rPr>
        <w:t>ve</w:t>
      </w:r>
      <w:r w:rsidR="007866ED" w:rsidRPr="00E12A27">
        <w:rPr>
          <w:rFonts w:ascii="Times New Roman" w:hAnsi="Times New Roman" w:cs="Times New Roman"/>
          <w:sz w:val="24"/>
          <w:szCs w:val="24"/>
        </w:rPr>
        <w:t xml:space="preserve"> </w:t>
      </w:r>
      <w:r w:rsidRPr="00E12A27">
        <w:rPr>
          <w:rFonts w:ascii="Times New Roman" w:hAnsi="Times New Roman" w:cs="Times New Roman"/>
          <w:sz w:val="24"/>
          <w:szCs w:val="24"/>
        </w:rPr>
        <w:t>embedded to the smartphone. With this sensor</w:t>
      </w:r>
      <w:r w:rsidR="007866ED">
        <w:rPr>
          <w:rFonts w:ascii="Times New Roman" w:hAnsi="Times New Roman" w:cs="Times New Roman"/>
          <w:sz w:val="24"/>
          <w:szCs w:val="24"/>
        </w:rPr>
        <w:t>s</w:t>
      </w:r>
      <w:r w:rsidRPr="00E12A27">
        <w:rPr>
          <w:rFonts w:ascii="Times New Roman" w:hAnsi="Times New Roman" w:cs="Times New Roman"/>
          <w:sz w:val="24"/>
          <w:szCs w:val="24"/>
        </w:rPr>
        <w:t xml:space="preserve"> and log capability of smartphone, we can develop many useful system</w:t>
      </w:r>
      <w:bookmarkStart w:id="1" w:name="_GoBack"/>
      <w:bookmarkEnd w:id="1"/>
      <w:r w:rsidR="007866ED">
        <w:rPr>
          <w:rFonts w:ascii="Times New Roman" w:hAnsi="Times New Roman" w:cs="Times New Roman"/>
          <w:sz w:val="24"/>
          <w:szCs w:val="24"/>
        </w:rPr>
        <w:t>s</w:t>
      </w:r>
      <w:r w:rsidRPr="00E12A27">
        <w:rPr>
          <w:rFonts w:ascii="Times New Roman" w:hAnsi="Times New Roman" w:cs="Times New Roman"/>
          <w:sz w:val="24"/>
          <w:szCs w:val="24"/>
        </w:rPr>
        <w:t xml:space="preserve"> or application</w:t>
      </w:r>
      <w:r w:rsidR="007866ED">
        <w:rPr>
          <w:rFonts w:ascii="Times New Roman" w:hAnsi="Times New Roman" w:cs="Times New Roman"/>
          <w:sz w:val="24"/>
          <w:szCs w:val="24"/>
        </w:rPr>
        <w:t>s</w:t>
      </w:r>
      <w:r w:rsidRPr="00E12A27">
        <w:rPr>
          <w:rFonts w:ascii="Times New Roman" w:hAnsi="Times New Roman" w:cs="Times New Roman"/>
          <w:sz w:val="24"/>
          <w:szCs w:val="24"/>
        </w:rPr>
        <w:t xml:space="preserve"> in different domain such as healthc</w:t>
      </w:r>
      <w:r w:rsidR="00FB797A">
        <w:rPr>
          <w:rFonts w:ascii="Times New Roman" w:hAnsi="Times New Roman" w:cs="Times New Roman"/>
          <w:sz w:val="24"/>
          <w:szCs w:val="24"/>
        </w:rPr>
        <w:t>are (elderly monitoring system</w:t>
      </w:r>
      <w:r>
        <w:rPr>
          <w:rFonts w:ascii="Times New Roman" w:hAnsi="Times New Roman" w:cs="Times New Roman"/>
          <w:sz w:val="24"/>
          <w:szCs w:val="24"/>
        </w:rPr>
        <w:t>,</w:t>
      </w:r>
      <w:r w:rsidR="00FB797A">
        <w:rPr>
          <w:rFonts w:ascii="Times New Roman" w:hAnsi="Times New Roman" w:cs="Times New Roman"/>
          <w:sz w:val="24"/>
          <w:szCs w:val="24"/>
        </w:rPr>
        <w:t xml:space="preserve"> </w:t>
      </w:r>
      <w:r w:rsidR="00012738">
        <w:rPr>
          <w:rFonts w:ascii="Times New Roman" w:hAnsi="Times New Roman" w:cs="Times New Roman"/>
          <w:sz w:val="24"/>
          <w:szCs w:val="24"/>
        </w:rPr>
        <w:t>human fall detection)</w:t>
      </w:r>
      <w:r w:rsidRPr="00E12A27">
        <w:rPr>
          <w:rFonts w:ascii="Times New Roman" w:hAnsi="Times New Roman" w:cs="Times New Roman"/>
          <w:sz w:val="24"/>
          <w:szCs w:val="24"/>
        </w:rPr>
        <w:t>, transportation</w:t>
      </w:r>
      <w:r w:rsidR="00012738">
        <w:rPr>
          <w:rFonts w:ascii="Times New Roman" w:hAnsi="Times New Roman" w:cs="Times New Roman"/>
          <w:sz w:val="24"/>
          <w:szCs w:val="24"/>
        </w:rPr>
        <w:t xml:space="preserve"> </w:t>
      </w:r>
      <w:r w:rsidRPr="00E12A27">
        <w:rPr>
          <w:rFonts w:ascii="Times New Roman" w:hAnsi="Times New Roman" w:cs="Times New Roman"/>
          <w:sz w:val="24"/>
          <w:szCs w:val="24"/>
        </w:rPr>
        <w:t>(monitoring road and traffic condition), personal and social behavior, envi</w:t>
      </w:r>
      <w:r>
        <w:rPr>
          <w:rFonts w:ascii="Times New Roman" w:hAnsi="Times New Roman" w:cs="Times New Roman"/>
          <w:sz w:val="24"/>
          <w:szCs w:val="24"/>
        </w:rPr>
        <w:t>ronmental monitoring</w:t>
      </w:r>
      <w:r w:rsidR="00012738">
        <w:rPr>
          <w:rFonts w:ascii="Times New Roman" w:hAnsi="Times New Roman" w:cs="Times New Roman"/>
          <w:sz w:val="24"/>
          <w:szCs w:val="24"/>
        </w:rPr>
        <w:t xml:space="preserve"> </w:t>
      </w:r>
      <w:r>
        <w:rPr>
          <w:rFonts w:ascii="Times New Roman" w:hAnsi="Times New Roman" w:cs="Times New Roman"/>
          <w:sz w:val="24"/>
          <w:szCs w:val="24"/>
        </w:rPr>
        <w:t xml:space="preserve">(pollution, </w:t>
      </w:r>
      <w:r w:rsidRPr="00E12A27">
        <w:rPr>
          <w:rFonts w:ascii="Times New Roman" w:hAnsi="Times New Roman" w:cs="Times New Roman"/>
          <w:sz w:val="24"/>
          <w:szCs w:val="24"/>
        </w:rPr>
        <w:t>weather</w:t>
      </w:r>
      <w:r>
        <w:rPr>
          <w:rFonts w:ascii="Times New Roman" w:hAnsi="Times New Roman" w:cs="Times New Roman"/>
          <w:sz w:val="24"/>
          <w:szCs w:val="24"/>
        </w:rPr>
        <w:t xml:space="preserve">), and </w:t>
      </w:r>
      <w:r w:rsidRPr="00E12A27">
        <w:rPr>
          <w:rFonts w:ascii="Times New Roman" w:hAnsi="Times New Roman" w:cs="Times New Roman"/>
          <w:sz w:val="24"/>
          <w:szCs w:val="24"/>
        </w:rPr>
        <w:t>etc. To develop such system, we have to collect the us</w:t>
      </w:r>
      <w:r>
        <w:rPr>
          <w:rFonts w:ascii="Times New Roman" w:hAnsi="Times New Roman" w:cs="Times New Roman"/>
          <w:sz w:val="24"/>
          <w:szCs w:val="24"/>
        </w:rPr>
        <w:t>er personal data and then analyz</w:t>
      </w:r>
      <w:r w:rsidRPr="00E12A27">
        <w:rPr>
          <w:rFonts w:ascii="Times New Roman" w:hAnsi="Times New Roman" w:cs="Times New Roman"/>
          <w:sz w:val="24"/>
          <w:szCs w:val="24"/>
        </w:rPr>
        <w:t xml:space="preserve">e it. </w:t>
      </w:r>
      <w:r w:rsidR="007866ED">
        <w:rPr>
          <w:rFonts w:ascii="Times New Roman" w:hAnsi="Times New Roman" w:cs="Times New Roman"/>
          <w:sz w:val="24"/>
          <w:szCs w:val="24"/>
        </w:rPr>
        <w:t>Based on user’s involvement, there are two ways to collect user personal data:</w:t>
      </w:r>
    </w:p>
    <w:p w14:paraId="455042EC" w14:textId="77777777"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w:t>
      </w:r>
    </w:p>
    <w:p w14:paraId="332426EF" w14:textId="77777777" w:rsidR="00E12A27" w:rsidRPr="00E12A27" w:rsidRDefault="00E12A27" w:rsidP="009E784E">
      <w:pPr>
        <w:pStyle w:val="ListParagraph"/>
        <w:numPr>
          <w:ilvl w:val="0"/>
          <w:numId w:val="1"/>
        </w:num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 xml:space="preserve">Opportunistic sensing </w:t>
      </w:r>
    </w:p>
    <w:p w14:paraId="0CF67871" w14:textId="4A502D5B" w:rsidR="00E12A27" w:rsidRDefault="00E12A27" w:rsidP="009E784E">
      <w:pPr>
        <w:tabs>
          <w:tab w:val="left" w:pos="7650"/>
        </w:tabs>
        <w:jc w:val="both"/>
        <w:rPr>
          <w:rFonts w:ascii="Times New Roman" w:hAnsi="Times New Roman" w:cs="Times New Roman"/>
          <w:sz w:val="24"/>
          <w:szCs w:val="24"/>
        </w:rPr>
      </w:pPr>
      <w:r w:rsidRPr="00E12A27">
        <w:rPr>
          <w:rFonts w:ascii="Times New Roman" w:hAnsi="Times New Roman" w:cs="Times New Roman"/>
          <w:sz w:val="24"/>
          <w:szCs w:val="24"/>
        </w:rPr>
        <w:t>Participatory sensing means the application</w:t>
      </w:r>
      <w:r w:rsidR="007866ED">
        <w:rPr>
          <w:rFonts w:ascii="Times New Roman" w:hAnsi="Times New Roman" w:cs="Times New Roman"/>
          <w:sz w:val="24"/>
          <w:szCs w:val="24"/>
        </w:rPr>
        <w:t>s</w:t>
      </w:r>
      <w:r w:rsidRPr="00E12A27">
        <w:rPr>
          <w:rFonts w:ascii="Times New Roman" w:hAnsi="Times New Roman" w:cs="Times New Roman"/>
          <w:sz w:val="24"/>
          <w:szCs w:val="24"/>
        </w:rPr>
        <w:t xml:space="preserve"> still need user's intervention to complete their task. The examples for such application</w:t>
      </w:r>
      <w:r w:rsidR="007866ED">
        <w:rPr>
          <w:rFonts w:ascii="Times New Roman" w:hAnsi="Times New Roman" w:cs="Times New Roman"/>
          <w:sz w:val="24"/>
          <w:szCs w:val="24"/>
        </w:rPr>
        <w:t>s are the applications that</w:t>
      </w:r>
      <w:r w:rsidRPr="00E12A27">
        <w:rPr>
          <w:rFonts w:ascii="Times New Roman" w:hAnsi="Times New Roman" w:cs="Times New Roman"/>
          <w:sz w:val="24"/>
          <w:szCs w:val="24"/>
        </w:rPr>
        <w:t xml:space="preserve"> need</w:t>
      </w:r>
      <w:r w:rsidR="007866ED">
        <w:rPr>
          <w:rFonts w:ascii="Times New Roman" w:hAnsi="Times New Roman" w:cs="Times New Roman"/>
          <w:sz w:val="24"/>
          <w:szCs w:val="24"/>
        </w:rPr>
        <w:t>s</w:t>
      </w:r>
      <w:r w:rsidRPr="00E12A27">
        <w:rPr>
          <w:rFonts w:ascii="Times New Roman" w:hAnsi="Times New Roman" w:cs="Times New Roman"/>
          <w:sz w:val="24"/>
          <w:szCs w:val="24"/>
        </w:rPr>
        <w:t xml:space="preserve"> </w:t>
      </w:r>
      <w:r w:rsidR="007866ED">
        <w:rPr>
          <w:rFonts w:ascii="Times New Roman" w:hAnsi="Times New Roman" w:cs="Times New Roman"/>
          <w:sz w:val="24"/>
          <w:szCs w:val="24"/>
        </w:rPr>
        <w:t>user’s text input</w:t>
      </w:r>
      <w:r w:rsidRPr="00E12A27">
        <w:rPr>
          <w:rFonts w:ascii="Times New Roman" w:hAnsi="Times New Roman" w:cs="Times New Roman"/>
          <w:sz w:val="24"/>
          <w:szCs w:val="24"/>
        </w:rPr>
        <w:t xml:space="preserve"> for each time period, taking picture and etc. On the other hand, opportunistic sensing means application does not need user's intervention to complete their task</w:t>
      </w:r>
      <w:r w:rsidR="007866ED">
        <w:rPr>
          <w:rFonts w:ascii="Times New Roman" w:hAnsi="Times New Roman" w:cs="Times New Roman"/>
          <w:sz w:val="24"/>
          <w:szCs w:val="24"/>
        </w:rPr>
        <w:t>. U</w:t>
      </w:r>
      <w:r w:rsidRPr="00E12A27">
        <w:rPr>
          <w:rFonts w:ascii="Times New Roman" w:hAnsi="Times New Roman" w:cs="Times New Roman"/>
          <w:sz w:val="24"/>
          <w:szCs w:val="24"/>
        </w:rPr>
        <w:t xml:space="preserve">sers </w:t>
      </w:r>
      <w:r w:rsidR="007866ED">
        <w:rPr>
          <w:rFonts w:ascii="Times New Roman" w:hAnsi="Times New Roman" w:cs="Times New Roman"/>
          <w:sz w:val="24"/>
          <w:szCs w:val="24"/>
        </w:rPr>
        <w:t xml:space="preserve">also </w:t>
      </w:r>
      <w:r w:rsidRPr="00E12A27">
        <w:rPr>
          <w:rFonts w:ascii="Times New Roman" w:hAnsi="Times New Roman" w:cs="Times New Roman"/>
          <w:sz w:val="24"/>
          <w:szCs w:val="24"/>
        </w:rPr>
        <w:t xml:space="preserve">not involved in making decisions </w:t>
      </w:r>
      <w:r w:rsidR="007866ED">
        <w:rPr>
          <w:rFonts w:ascii="Times New Roman" w:hAnsi="Times New Roman" w:cs="Times New Roman"/>
          <w:sz w:val="24"/>
          <w:szCs w:val="24"/>
        </w:rPr>
        <w:t>since</w:t>
      </w:r>
      <w:r w:rsidR="007866ED" w:rsidRPr="00E12A27">
        <w:rPr>
          <w:rFonts w:ascii="Times New Roman" w:hAnsi="Times New Roman" w:cs="Times New Roman"/>
          <w:sz w:val="24"/>
          <w:szCs w:val="24"/>
        </w:rPr>
        <w:t xml:space="preserve"> </w:t>
      </w:r>
      <w:r w:rsidRPr="00E12A27">
        <w:rPr>
          <w:rFonts w:ascii="Times New Roman" w:hAnsi="Times New Roman" w:cs="Times New Roman"/>
          <w:sz w:val="24"/>
          <w:szCs w:val="24"/>
        </w:rPr>
        <w:t xml:space="preserve">smart phone itself </w:t>
      </w:r>
      <w:r w:rsidR="007866ED">
        <w:rPr>
          <w:rFonts w:ascii="Times New Roman" w:hAnsi="Times New Roman" w:cs="Times New Roman"/>
          <w:sz w:val="24"/>
          <w:szCs w:val="24"/>
        </w:rPr>
        <w:t xml:space="preserve">can </w:t>
      </w:r>
      <w:r w:rsidRPr="00E12A27">
        <w:rPr>
          <w:rFonts w:ascii="Times New Roman" w:hAnsi="Times New Roman" w:cs="Times New Roman"/>
          <w:sz w:val="24"/>
          <w:szCs w:val="24"/>
        </w:rPr>
        <w:t xml:space="preserve">make decisions according to the sensed and stored data. </w:t>
      </w:r>
    </w:p>
    <w:p w14:paraId="667743D1" w14:textId="2E332A4B" w:rsidR="00FB797A" w:rsidRDefault="00FB797A"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Our research focus on </w:t>
      </w:r>
      <w:r w:rsidR="00D461D4">
        <w:rPr>
          <w:rFonts w:ascii="Times New Roman" w:hAnsi="Times New Roman" w:cs="Times New Roman"/>
          <w:sz w:val="24"/>
          <w:szCs w:val="24"/>
        </w:rPr>
        <w:t xml:space="preserve">develop an application of </w:t>
      </w:r>
      <w:r>
        <w:rPr>
          <w:rFonts w:ascii="Times New Roman" w:hAnsi="Times New Roman" w:cs="Times New Roman"/>
          <w:sz w:val="24"/>
          <w:szCs w:val="24"/>
        </w:rPr>
        <w:t xml:space="preserve">opportunistic sensing </w:t>
      </w:r>
      <w:r w:rsidR="00D461D4">
        <w:rPr>
          <w:rFonts w:ascii="Times New Roman" w:hAnsi="Times New Roman" w:cs="Times New Roman"/>
          <w:sz w:val="24"/>
          <w:szCs w:val="24"/>
        </w:rPr>
        <w:t>that’s</w:t>
      </w:r>
      <w:r>
        <w:rPr>
          <w:rFonts w:ascii="Times New Roman" w:hAnsi="Times New Roman" w:cs="Times New Roman"/>
          <w:sz w:val="24"/>
          <w:szCs w:val="24"/>
        </w:rPr>
        <w:t xml:space="preserve"> does not need user’s intervention. </w:t>
      </w:r>
      <w:r w:rsidR="00D461D4">
        <w:rPr>
          <w:rFonts w:ascii="Times New Roman" w:hAnsi="Times New Roman" w:cs="Times New Roman"/>
          <w:sz w:val="24"/>
          <w:szCs w:val="24"/>
        </w:rPr>
        <w:t xml:space="preserve">We use unsupervised learning to </w:t>
      </w:r>
      <w:r>
        <w:rPr>
          <w:rFonts w:ascii="Times New Roman" w:hAnsi="Times New Roman" w:cs="Times New Roman"/>
          <w:sz w:val="24"/>
          <w:szCs w:val="24"/>
        </w:rPr>
        <w:t xml:space="preserve">analyze the result, </w:t>
      </w:r>
      <w:r w:rsidR="00D461D4">
        <w:rPr>
          <w:rFonts w:ascii="Times New Roman" w:hAnsi="Times New Roman" w:cs="Times New Roman"/>
          <w:sz w:val="24"/>
          <w:szCs w:val="24"/>
        </w:rPr>
        <w:t>since the collected data had no any label</w:t>
      </w:r>
      <w:r w:rsidR="009E784E">
        <w:rPr>
          <w:rFonts w:ascii="Times New Roman" w:hAnsi="Times New Roman" w:cs="Times New Roman"/>
          <w:sz w:val="24"/>
          <w:szCs w:val="24"/>
        </w:rPr>
        <w:t>.</w:t>
      </w:r>
    </w:p>
    <w:p w14:paraId="08718EAF" w14:textId="7BEA3DBC"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In this research we develop two systems:</w:t>
      </w:r>
    </w:p>
    <w:p w14:paraId="077B7651" w14:textId="77777777"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Application data collector</w:t>
      </w:r>
    </w:p>
    <w:p w14:paraId="2676B162" w14:textId="77777777" w:rsidR="009E784E" w:rsidRPr="009E784E" w:rsidRDefault="009E784E" w:rsidP="009E784E">
      <w:pPr>
        <w:pStyle w:val="ListParagraph"/>
        <w:numPr>
          <w:ilvl w:val="0"/>
          <w:numId w:val="2"/>
        </w:numPr>
        <w:tabs>
          <w:tab w:val="left" w:pos="7650"/>
        </w:tabs>
        <w:jc w:val="both"/>
        <w:rPr>
          <w:rFonts w:ascii="Times New Roman" w:hAnsi="Times New Roman" w:cs="Times New Roman"/>
          <w:sz w:val="24"/>
          <w:szCs w:val="24"/>
        </w:rPr>
      </w:pPr>
      <w:r w:rsidRPr="009E784E">
        <w:rPr>
          <w:rFonts w:ascii="Times New Roman" w:hAnsi="Times New Roman" w:cs="Times New Roman"/>
          <w:sz w:val="24"/>
          <w:szCs w:val="24"/>
        </w:rPr>
        <w:t>Data extraction and visualization</w:t>
      </w:r>
    </w:p>
    <w:p w14:paraId="327FB9AB" w14:textId="4F9EC321" w:rsidR="009E784E" w:rsidRDefault="009E784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Application data collector is application that we used for collecting user’s personal data. This application is </w:t>
      </w:r>
      <w:r w:rsidR="00D461D4">
        <w:rPr>
          <w:rFonts w:ascii="Times New Roman" w:hAnsi="Times New Roman" w:cs="Times New Roman"/>
          <w:sz w:val="24"/>
          <w:szCs w:val="24"/>
        </w:rPr>
        <w:t>developed based on android environment</w:t>
      </w:r>
      <w:r>
        <w:rPr>
          <w:rFonts w:ascii="Times New Roman" w:hAnsi="Times New Roman" w:cs="Times New Roman"/>
          <w:sz w:val="24"/>
          <w:szCs w:val="24"/>
        </w:rPr>
        <w:t xml:space="preserve">. After we have all </w:t>
      </w:r>
      <w:r w:rsidR="00D461D4">
        <w:rPr>
          <w:rFonts w:ascii="Times New Roman" w:hAnsi="Times New Roman" w:cs="Times New Roman"/>
          <w:sz w:val="24"/>
          <w:szCs w:val="24"/>
        </w:rPr>
        <w:t xml:space="preserve">the </w:t>
      </w:r>
      <w:r>
        <w:rPr>
          <w:rFonts w:ascii="Times New Roman" w:hAnsi="Times New Roman" w:cs="Times New Roman"/>
          <w:sz w:val="24"/>
          <w:szCs w:val="24"/>
        </w:rPr>
        <w:t xml:space="preserve">data from the user, we have to extract and visualize, and also analyze it. To extract, visualize, and analyze the data, we use R programing language. </w:t>
      </w:r>
    </w:p>
    <w:p w14:paraId="6902B062" w14:textId="77777777" w:rsidR="006B4623" w:rsidRDefault="00394580" w:rsidP="0023680F">
      <w:pPr>
        <w:pStyle w:val="Heading1"/>
      </w:pPr>
      <w:bookmarkStart w:id="2" w:name="_Toc418195663"/>
      <w:r>
        <w:t>Application Data Collector</w:t>
      </w:r>
      <w:bookmarkEnd w:id="2"/>
    </w:p>
    <w:p w14:paraId="27358295" w14:textId="3A75CDA7" w:rsidR="00821D5C" w:rsidRDefault="002D283E" w:rsidP="009E784E">
      <w:pPr>
        <w:tabs>
          <w:tab w:val="left" w:pos="7650"/>
        </w:tabs>
        <w:jc w:val="both"/>
        <w:rPr>
          <w:rFonts w:ascii="Times New Roman" w:hAnsi="Times New Roman" w:cs="Times New Roman"/>
          <w:sz w:val="24"/>
          <w:szCs w:val="24"/>
        </w:rPr>
      </w:pPr>
      <w:r>
        <w:rPr>
          <w:rFonts w:ascii="Times New Roman" w:hAnsi="Times New Roman" w:cs="Times New Roman"/>
          <w:sz w:val="24"/>
          <w:szCs w:val="24"/>
        </w:rPr>
        <w:t>To develop application data collector, we use Funf library. T</w:t>
      </w:r>
      <w:r w:rsidR="00821D5C" w:rsidRPr="00821D5C">
        <w:rPr>
          <w:rFonts w:ascii="Times New Roman" w:hAnsi="Times New Roman" w:cs="Times New Roman"/>
          <w:sz w:val="24"/>
          <w:szCs w:val="24"/>
        </w:rPr>
        <w:t>he Funf Open Sensing Framework is an Android-based extensible framework, originally developed at the MIT Media Lab</w:t>
      </w:r>
      <w:r w:rsidR="00D461D4">
        <w:rPr>
          <w:rFonts w:ascii="Times New Roman" w:hAnsi="Times New Roman" w:cs="Times New Roman"/>
          <w:sz w:val="24"/>
          <w:szCs w:val="24"/>
        </w:rPr>
        <w:t>. This frameworks consist of API</w:t>
      </w:r>
      <w:r w:rsidR="00D461D4" w:rsidRPr="00821D5C">
        <w:rPr>
          <w:rFonts w:ascii="Times New Roman" w:hAnsi="Times New Roman" w:cs="Times New Roman"/>
          <w:sz w:val="24"/>
          <w:szCs w:val="24"/>
        </w:rPr>
        <w:t xml:space="preserve"> </w:t>
      </w:r>
      <w:r w:rsidR="00821D5C" w:rsidRPr="00821D5C">
        <w:rPr>
          <w:rFonts w:ascii="Times New Roman" w:hAnsi="Times New Roman" w:cs="Times New Roman"/>
          <w:sz w:val="24"/>
          <w:szCs w:val="24"/>
        </w:rPr>
        <w:t>for phone-based mobile sensing. Funf provides a reusable set of functionalities enabling the colle</w:t>
      </w:r>
      <w:r w:rsidR="00910138">
        <w:rPr>
          <w:rFonts w:ascii="Times New Roman" w:hAnsi="Times New Roman" w:cs="Times New Roman"/>
          <w:sz w:val="24"/>
          <w:szCs w:val="24"/>
        </w:rPr>
        <w:t xml:space="preserve">ction </w:t>
      </w:r>
      <w:r w:rsidR="00821D5C" w:rsidRPr="00821D5C">
        <w:rPr>
          <w:rFonts w:ascii="Times New Roman" w:hAnsi="Times New Roman" w:cs="Times New Roman"/>
          <w:sz w:val="24"/>
          <w:szCs w:val="24"/>
        </w:rPr>
        <w:t>and configuration for a broad range of data types.</w:t>
      </w:r>
      <w:r w:rsidR="00394580">
        <w:rPr>
          <w:rFonts w:ascii="Times New Roman" w:hAnsi="Times New Roman" w:cs="Times New Roman"/>
          <w:sz w:val="24"/>
          <w:szCs w:val="24"/>
        </w:rPr>
        <w:t xml:space="preserve"> </w:t>
      </w:r>
      <w:r w:rsidR="00394580" w:rsidRPr="00394580">
        <w:rPr>
          <w:rFonts w:ascii="Times New Roman" w:hAnsi="Times New Roman" w:cs="Times New Roman"/>
          <w:sz w:val="24"/>
          <w:szCs w:val="24"/>
        </w:rPr>
        <w:t>Funf is open sourced under the LGPL license.</w:t>
      </w:r>
      <w:r w:rsidR="00100632">
        <w:rPr>
          <w:rFonts w:ascii="Times New Roman" w:hAnsi="Times New Roman" w:cs="Times New Roman"/>
          <w:sz w:val="24"/>
          <w:szCs w:val="24"/>
        </w:rPr>
        <w:t xml:space="preserve"> </w:t>
      </w:r>
      <w:r w:rsidR="00463ACB">
        <w:rPr>
          <w:rFonts w:ascii="Times New Roman" w:hAnsi="Times New Roman" w:cs="Times New Roman"/>
          <w:sz w:val="24"/>
          <w:szCs w:val="24"/>
        </w:rPr>
        <w:t xml:space="preserve">Figure 1 shows </w:t>
      </w:r>
      <w:r w:rsidR="00665FB7">
        <w:rPr>
          <w:rFonts w:ascii="Times New Roman" w:hAnsi="Times New Roman" w:cs="Times New Roman"/>
          <w:sz w:val="24"/>
          <w:szCs w:val="24"/>
        </w:rPr>
        <w:t xml:space="preserve">the types of sensing that can be done by </w:t>
      </w:r>
      <w:r w:rsidR="00463ACB">
        <w:rPr>
          <w:rFonts w:ascii="Times New Roman" w:hAnsi="Times New Roman" w:cs="Times New Roman"/>
          <w:sz w:val="24"/>
          <w:szCs w:val="24"/>
        </w:rPr>
        <w:t>Funf framework</w:t>
      </w:r>
      <w:r w:rsidR="00665FB7">
        <w:rPr>
          <w:rFonts w:ascii="Times New Roman" w:hAnsi="Times New Roman" w:cs="Times New Roman"/>
          <w:sz w:val="24"/>
          <w:szCs w:val="24"/>
        </w:rPr>
        <w:t>, i.e.,</w:t>
      </w:r>
      <w:r w:rsidR="00463ACB">
        <w:rPr>
          <w:rFonts w:ascii="Times New Roman" w:hAnsi="Times New Roman" w:cs="Times New Roman"/>
          <w:sz w:val="24"/>
          <w:szCs w:val="24"/>
        </w:rPr>
        <w:t xml:space="preserve"> location, movement, </w:t>
      </w:r>
      <w:r w:rsidR="00463ACB">
        <w:rPr>
          <w:rFonts w:ascii="Times New Roman" w:hAnsi="Times New Roman" w:cs="Times New Roman"/>
          <w:sz w:val="24"/>
          <w:szCs w:val="24"/>
        </w:rPr>
        <w:lastRenderedPageBreak/>
        <w:t xml:space="preserve">communication and usage, social proximity, and many more. </w:t>
      </w:r>
      <w:r w:rsidR="00665FB7">
        <w:rPr>
          <w:rFonts w:ascii="Times New Roman" w:hAnsi="Times New Roman" w:cs="Times New Roman"/>
          <w:sz w:val="24"/>
          <w:szCs w:val="24"/>
        </w:rPr>
        <w:t>This document contains the description about the data that we have collected, the way to extract the feature from it and how to visualize and analyze it.</w:t>
      </w:r>
      <w:r w:rsidR="00143843">
        <w:rPr>
          <w:rFonts w:ascii="Times New Roman" w:hAnsi="Times New Roman" w:cs="Times New Roman"/>
          <w:sz w:val="24"/>
          <w:szCs w:val="24"/>
        </w:rPr>
        <w:t>.</w:t>
      </w:r>
    </w:p>
    <w:p w14:paraId="4ADF65F2" w14:textId="77777777" w:rsidR="00260593" w:rsidRDefault="00260593" w:rsidP="00B014DC">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9CCDB" wp14:editId="0FB4B86A">
            <wp:extent cx="3752850" cy="3674539"/>
            <wp:effectExtent l="0" t="0" r="0" b="2540"/>
            <wp:docPr id="12" name="Picture 12" descr="D:\Dropbox\thesis\figures\ppt2\pptdata\tablelistpro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ropbox\thesis\figures\ppt2\pptdata\tablelistprob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8678" cy="3690037"/>
                    </a:xfrm>
                    <a:prstGeom prst="rect">
                      <a:avLst/>
                    </a:prstGeom>
                    <a:noFill/>
                    <a:ln>
                      <a:noFill/>
                    </a:ln>
                  </pic:spPr>
                </pic:pic>
              </a:graphicData>
            </a:graphic>
          </wp:inline>
        </w:drawing>
      </w:r>
    </w:p>
    <w:p w14:paraId="7756CA41" w14:textId="77777777" w:rsidR="00B014DC" w:rsidRDefault="00B014DC" w:rsidP="00B014DC">
      <w:pPr>
        <w:pStyle w:val="Heading1"/>
        <w:tabs>
          <w:tab w:val="left" w:pos="3270"/>
        </w:tabs>
      </w:pPr>
      <w:bookmarkStart w:id="3" w:name="_Toc418195664"/>
      <w:r w:rsidRPr="00FC39A3">
        <w:t>Data Description</w:t>
      </w:r>
      <w:bookmarkEnd w:id="3"/>
      <w:r>
        <w:tab/>
      </w:r>
    </w:p>
    <w:p w14:paraId="579A1B8B" w14:textId="782F7F08" w:rsidR="003C6B5B" w:rsidRDefault="00665FB7"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For our application data collector, we implement opportunistic sensing approach that minimize the intervention of the users. </w:t>
      </w:r>
      <w:r w:rsidR="002A047A">
        <w:rPr>
          <w:rFonts w:ascii="Times New Roman" w:hAnsi="Times New Roman" w:cs="Times New Roman"/>
          <w:sz w:val="24"/>
          <w:szCs w:val="24"/>
        </w:rPr>
        <w:t xml:space="preserve">To do </w:t>
      </w:r>
      <w:r>
        <w:rPr>
          <w:rFonts w:ascii="Times New Roman" w:hAnsi="Times New Roman" w:cs="Times New Roman"/>
          <w:sz w:val="24"/>
          <w:szCs w:val="24"/>
        </w:rPr>
        <w:t xml:space="preserve">so, </w:t>
      </w:r>
      <w:r w:rsidR="002A047A">
        <w:rPr>
          <w:rFonts w:ascii="Times New Roman" w:hAnsi="Times New Roman" w:cs="Times New Roman"/>
          <w:sz w:val="24"/>
          <w:szCs w:val="24"/>
        </w:rPr>
        <w:t>we must define the time (interval and duration)</w:t>
      </w:r>
      <w:r>
        <w:rPr>
          <w:rFonts w:ascii="Times New Roman" w:hAnsi="Times New Roman" w:cs="Times New Roman"/>
          <w:sz w:val="24"/>
          <w:szCs w:val="24"/>
        </w:rPr>
        <w:t xml:space="preserve"> for</w:t>
      </w:r>
      <w:r w:rsidR="002A047A">
        <w:rPr>
          <w:rFonts w:ascii="Times New Roman" w:hAnsi="Times New Roman" w:cs="Times New Roman"/>
          <w:sz w:val="24"/>
          <w:szCs w:val="24"/>
        </w:rPr>
        <w:t xml:space="preserve"> the application </w:t>
      </w:r>
      <w:r>
        <w:rPr>
          <w:rFonts w:ascii="Times New Roman" w:hAnsi="Times New Roman" w:cs="Times New Roman"/>
          <w:sz w:val="24"/>
          <w:szCs w:val="24"/>
        </w:rPr>
        <w:t xml:space="preserve">to </w:t>
      </w:r>
      <w:r w:rsidR="002A047A">
        <w:rPr>
          <w:rFonts w:ascii="Times New Roman" w:hAnsi="Times New Roman" w:cs="Times New Roman"/>
          <w:sz w:val="24"/>
          <w:szCs w:val="24"/>
        </w:rPr>
        <w:t xml:space="preserve">request the data from the smartphone. </w:t>
      </w:r>
      <w:r>
        <w:rPr>
          <w:rFonts w:ascii="Times New Roman" w:hAnsi="Times New Roman" w:cs="Times New Roman"/>
          <w:sz w:val="24"/>
          <w:szCs w:val="24"/>
        </w:rPr>
        <w:t xml:space="preserve">For </w:t>
      </w:r>
      <w:r w:rsidR="003C6B5B">
        <w:rPr>
          <w:rFonts w:ascii="Times New Roman" w:hAnsi="Times New Roman" w:cs="Times New Roman"/>
          <w:sz w:val="24"/>
          <w:szCs w:val="24"/>
        </w:rPr>
        <w:t xml:space="preserve">example, </w:t>
      </w:r>
      <w:r w:rsidR="004C0FE1">
        <w:rPr>
          <w:rFonts w:ascii="Times New Roman" w:hAnsi="Times New Roman" w:cs="Times New Roman"/>
          <w:sz w:val="24"/>
          <w:szCs w:val="24"/>
        </w:rPr>
        <w:t>we set interval 12</w:t>
      </w:r>
      <w:r w:rsidR="00045C16">
        <w:rPr>
          <w:rFonts w:ascii="Times New Roman" w:hAnsi="Times New Roman" w:cs="Times New Roman"/>
          <w:sz w:val="24"/>
          <w:szCs w:val="24"/>
        </w:rPr>
        <w:t xml:space="preserve">0 seconds and duration 0.07 s </w:t>
      </w:r>
      <w:r w:rsidR="003C6B5B">
        <w:rPr>
          <w:rFonts w:ascii="Times New Roman" w:hAnsi="Times New Roman" w:cs="Times New Roman"/>
          <w:sz w:val="24"/>
          <w:szCs w:val="24"/>
        </w:rPr>
        <w:t xml:space="preserve">so </w:t>
      </w:r>
      <w:r w:rsidR="00045C16">
        <w:rPr>
          <w:rFonts w:ascii="Times New Roman" w:hAnsi="Times New Roman" w:cs="Times New Roman"/>
          <w:sz w:val="24"/>
          <w:szCs w:val="24"/>
        </w:rPr>
        <w:t xml:space="preserve">the </w:t>
      </w:r>
      <w:r w:rsidR="003C6B5B">
        <w:rPr>
          <w:rFonts w:ascii="Times New Roman" w:hAnsi="Times New Roman" w:cs="Times New Roman"/>
          <w:sz w:val="24"/>
          <w:szCs w:val="24"/>
        </w:rPr>
        <w:t>application will send data request to the smar</w:t>
      </w:r>
      <w:r w:rsidR="006A4E72">
        <w:rPr>
          <w:rFonts w:ascii="Times New Roman" w:hAnsi="Times New Roman" w:cs="Times New Roman"/>
          <w:sz w:val="24"/>
          <w:szCs w:val="24"/>
        </w:rPr>
        <w:t>tphone for every 2</w:t>
      </w:r>
      <w:r w:rsidR="003C6B5B">
        <w:rPr>
          <w:rFonts w:ascii="Times New Roman" w:hAnsi="Times New Roman" w:cs="Times New Roman"/>
          <w:sz w:val="24"/>
          <w:szCs w:val="24"/>
        </w:rPr>
        <w:t xml:space="preserve"> minutes and the system will record the data during 0.07 seconds</w:t>
      </w:r>
      <w:r w:rsidR="006A01F6">
        <w:rPr>
          <w:rFonts w:ascii="Times New Roman" w:hAnsi="Times New Roman" w:cs="Times New Roman"/>
          <w:sz w:val="24"/>
          <w:szCs w:val="24"/>
        </w:rPr>
        <w:t>.</w:t>
      </w:r>
    </w:p>
    <w:p w14:paraId="4E1F8E1E" w14:textId="0557CEBC" w:rsidR="00807B63" w:rsidRDefault="002A047A" w:rsidP="00B014DC">
      <w:pPr>
        <w:tabs>
          <w:tab w:val="left" w:pos="7650"/>
        </w:tabs>
        <w:jc w:val="both"/>
        <w:rPr>
          <w:rFonts w:ascii="Times New Roman" w:hAnsi="Times New Roman" w:cs="Times New Roman"/>
          <w:sz w:val="24"/>
          <w:szCs w:val="24"/>
        </w:rPr>
      </w:pPr>
      <w:r>
        <w:rPr>
          <w:rFonts w:ascii="Times New Roman" w:hAnsi="Times New Roman" w:cs="Times New Roman"/>
          <w:sz w:val="24"/>
          <w:szCs w:val="24"/>
        </w:rPr>
        <w:t>Table 1</w:t>
      </w:r>
      <w:r w:rsidR="00BC6EA9">
        <w:rPr>
          <w:rFonts w:ascii="Times New Roman" w:hAnsi="Times New Roman" w:cs="Times New Roman"/>
          <w:sz w:val="24"/>
          <w:szCs w:val="24"/>
        </w:rPr>
        <w:t xml:space="preserve"> </w:t>
      </w:r>
      <w:r>
        <w:rPr>
          <w:rFonts w:ascii="Times New Roman" w:hAnsi="Times New Roman" w:cs="Times New Roman"/>
          <w:sz w:val="24"/>
          <w:szCs w:val="24"/>
        </w:rPr>
        <w:t xml:space="preserve">shows the interval and duration from each probes. </w:t>
      </w:r>
      <w:r w:rsidR="00BC6EA9">
        <w:rPr>
          <w:rFonts w:ascii="Times New Roman" w:hAnsi="Times New Roman" w:cs="Times New Roman"/>
          <w:sz w:val="24"/>
          <w:szCs w:val="24"/>
        </w:rPr>
        <w:t xml:space="preserve">We already conduct the research to choose the optimum setting for interval and duration. However, </w:t>
      </w:r>
      <w:r>
        <w:rPr>
          <w:rFonts w:ascii="Times New Roman" w:hAnsi="Times New Roman" w:cs="Times New Roman"/>
          <w:sz w:val="24"/>
          <w:szCs w:val="24"/>
        </w:rPr>
        <w:t xml:space="preserve">we can change those setting by change the value on the string.xml in android project.  </w:t>
      </w:r>
      <w:r w:rsidR="00EE0552">
        <w:rPr>
          <w:rFonts w:ascii="Times New Roman" w:hAnsi="Times New Roman" w:cs="Times New Roman"/>
          <w:sz w:val="24"/>
          <w:szCs w:val="24"/>
        </w:rPr>
        <w:t>Figure 2a shows the string.xml file in the directory of android project and Figure 2b shows inside the string.xml file</w:t>
      </w:r>
      <w:r w:rsidR="007F54C5">
        <w:rPr>
          <w:rFonts w:ascii="Times New Roman" w:hAnsi="Times New Roman" w:cs="Times New Roman"/>
          <w:sz w:val="24"/>
          <w:szCs w:val="24"/>
        </w:rPr>
        <w:t>. W</w:t>
      </w:r>
      <w:r w:rsidR="00DA25C3">
        <w:rPr>
          <w:rFonts w:ascii="Times New Roman" w:hAnsi="Times New Roman" w:cs="Times New Roman"/>
          <w:sz w:val="24"/>
          <w:szCs w:val="24"/>
        </w:rPr>
        <w:t xml:space="preserve">e can change </w:t>
      </w:r>
      <w:r w:rsidR="007F54C5">
        <w:rPr>
          <w:rFonts w:ascii="Times New Roman" w:hAnsi="Times New Roman" w:cs="Times New Roman"/>
          <w:sz w:val="24"/>
          <w:szCs w:val="24"/>
        </w:rPr>
        <w:t xml:space="preserve">the </w:t>
      </w:r>
      <w:r w:rsidR="00DA25C3">
        <w:rPr>
          <w:rFonts w:ascii="Times New Roman" w:hAnsi="Times New Roman" w:cs="Times New Roman"/>
          <w:sz w:val="24"/>
          <w:szCs w:val="24"/>
        </w:rPr>
        <w:t>value of interval and duration</w:t>
      </w:r>
      <w:r w:rsidR="00615CC1">
        <w:rPr>
          <w:rFonts w:ascii="Times New Roman" w:hAnsi="Times New Roman" w:cs="Times New Roman"/>
          <w:sz w:val="24"/>
          <w:szCs w:val="24"/>
        </w:rPr>
        <w:t xml:space="preserve"> in that file</w:t>
      </w:r>
      <w:r w:rsidR="00661319">
        <w:rPr>
          <w:rFonts w:ascii="Times New Roman" w:hAnsi="Times New Roman" w:cs="Times New Roman"/>
          <w:sz w:val="24"/>
          <w:szCs w:val="24"/>
        </w:rPr>
        <w:t>.</w:t>
      </w:r>
    </w:p>
    <w:tbl>
      <w:tblPr>
        <w:tblStyle w:val="TableGrid"/>
        <w:tblpPr w:leftFromText="180" w:rightFromText="180" w:vertAnchor="text" w:horzAnchor="margin" w:tblpY="4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9"/>
        <w:gridCol w:w="4101"/>
      </w:tblGrid>
      <w:tr w:rsidR="00807B63" w14:paraId="2F5E0BB3" w14:textId="77777777" w:rsidTr="00943260">
        <w:tc>
          <w:tcPr>
            <w:tcW w:w="4449" w:type="dxa"/>
          </w:tcPr>
          <w:p w14:paraId="2B9C00F2" w14:textId="77777777" w:rsidR="00807B63" w:rsidRDefault="00807B63" w:rsidP="00065817">
            <w:pPr>
              <w:tabs>
                <w:tab w:val="left" w:pos="7650"/>
              </w:tabs>
              <w:jc w:val="center"/>
              <w:rPr>
                <w:rFonts w:ascii="Times New Roman" w:hAnsi="Times New Roman" w:cs="Times New Roman"/>
                <w:sz w:val="24"/>
                <w:szCs w:val="24"/>
              </w:rPr>
            </w:pPr>
            <w:r w:rsidRPr="00FC39A3">
              <w:rPr>
                <w:rFonts w:ascii="Times New Roman" w:hAnsi="Times New Roman" w:cs="Times New Roman"/>
                <w:noProof/>
                <w:sz w:val="24"/>
                <w:szCs w:val="24"/>
              </w:rPr>
              <w:lastRenderedPageBreak/>
              <w:drawing>
                <wp:inline distT="0" distB="0" distL="0" distR="0" wp14:anchorId="23137F98" wp14:editId="3E12AFD4">
                  <wp:extent cx="2676525" cy="3590035"/>
                  <wp:effectExtent l="0" t="0" r="0" b="0"/>
                  <wp:docPr id="4" name="Picture 4" descr="C:\Users\rischan\Music\fu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Music\fu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021" cy="3600089"/>
                          </a:xfrm>
                          <a:prstGeom prst="rect">
                            <a:avLst/>
                          </a:prstGeom>
                          <a:noFill/>
                          <a:ln>
                            <a:noFill/>
                          </a:ln>
                        </pic:spPr>
                      </pic:pic>
                    </a:graphicData>
                  </a:graphic>
                </wp:inline>
              </w:drawing>
            </w:r>
          </w:p>
        </w:tc>
        <w:tc>
          <w:tcPr>
            <w:tcW w:w="4101" w:type="dxa"/>
          </w:tcPr>
          <w:p w14:paraId="1ADD1AE9" w14:textId="77777777"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F02809" wp14:editId="313CE12C">
                  <wp:extent cx="2437765" cy="4143375"/>
                  <wp:effectExtent l="0" t="0" r="635" b="9525"/>
                  <wp:docPr id="5" name="Picture 5" descr="D:\Dropbox\thesis\figures\dataviewin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thesis\figures\dataviewinsmartph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2528" cy="4151471"/>
                          </a:xfrm>
                          <a:prstGeom prst="rect">
                            <a:avLst/>
                          </a:prstGeom>
                          <a:noFill/>
                          <a:ln>
                            <a:noFill/>
                          </a:ln>
                        </pic:spPr>
                      </pic:pic>
                    </a:graphicData>
                  </a:graphic>
                </wp:inline>
              </w:drawing>
            </w:r>
          </w:p>
        </w:tc>
      </w:tr>
      <w:tr w:rsidR="00807B63" w14:paraId="3A92483E" w14:textId="77777777" w:rsidTr="00943260">
        <w:tc>
          <w:tcPr>
            <w:tcW w:w="4449" w:type="dxa"/>
          </w:tcPr>
          <w:p w14:paraId="45F3AE90" w14:textId="77777777" w:rsidR="00807B63" w:rsidRDefault="00807B63"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 Funf Open Sensing Framework</w:t>
            </w:r>
          </w:p>
        </w:tc>
        <w:tc>
          <w:tcPr>
            <w:tcW w:w="4101" w:type="dxa"/>
          </w:tcPr>
          <w:p w14:paraId="307CB0AA" w14:textId="77777777" w:rsidR="00807B63" w:rsidRDefault="006A58AE" w:rsidP="00065817">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3</w:t>
            </w:r>
            <w:r w:rsidR="00807B63">
              <w:rPr>
                <w:rFonts w:ascii="Times New Roman" w:hAnsi="Times New Roman" w:cs="Times New Roman"/>
                <w:sz w:val="24"/>
                <w:szCs w:val="24"/>
              </w:rPr>
              <w:t>. Personal data in user’s smartphone</w:t>
            </w:r>
          </w:p>
        </w:tc>
      </w:tr>
    </w:tbl>
    <w:p w14:paraId="18EA4E3D" w14:textId="77777777" w:rsidR="003C748C" w:rsidRDefault="003C748C" w:rsidP="00943260">
      <w:pPr>
        <w:jc w:val="both"/>
        <w:rPr>
          <w:rFonts w:ascii="Times New Roman" w:hAnsi="Times New Roman" w:cs="Times New Roman"/>
          <w:sz w:val="24"/>
          <w:szCs w:val="24"/>
        </w:rPr>
      </w:pPr>
    </w:p>
    <w:p w14:paraId="2272A5D6" w14:textId="77777777" w:rsidR="00704ADE" w:rsidRDefault="00704ADE">
      <w:pPr>
        <w:rPr>
          <w:rFonts w:ascii="Times New Roman" w:hAnsi="Times New Roman" w:cs="Times New Roman"/>
          <w:sz w:val="24"/>
          <w:szCs w:val="24"/>
        </w:rPr>
      </w:pPr>
      <w:r>
        <w:rPr>
          <w:rFonts w:ascii="Times New Roman" w:hAnsi="Times New Roman" w:cs="Times New Roman"/>
          <w:sz w:val="24"/>
          <w:szCs w:val="24"/>
        </w:rPr>
        <w:br w:type="page"/>
      </w:r>
    </w:p>
    <w:p w14:paraId="66F9C860" w14:textId="77777777" w:rsidR="00704ADE" w:rsidRDefault="00704ADE" w:rsidP="00C87BBE">
      <w:pPr>
        <w:rPr>
          <w:rFonts w:ascii="Times New Roman" w:hAnsi="Times New Roman" w:cs="Times New Roman"/>
          <w:sz w:val="24"/>
          <w:szCs w:val="24"/>
        </w:rPr>
      </w:pPr>
    </w:p>
    <w:p w14:paraId="1788E757" w14:textId="77777777" w:rsidR="00704ADE" w:rsidRDefault="00704ADE" w:rsidP="00C87BBE">
      <w:pPr>
        <w:rPr>
          <w:rFonts w:ascii="Times New Roman" w:hAnsi="Times New Roman" w:cs="Times New Roman"/>
          <w:sz w:val="24"/>
          <w:szCs w:val="24"/>
        </w:rPr>
      </w:pPr>
    </w:p>
    <w:p w14:paraId="6FC83A39" w14:textId="4112FF61" w:rsidR="00943260" w:rsidRDefault="00BC6EA9" w:rsidP="00C87BBE">
      <w:pPr>
        <w:rPr>
          <w:rFonts w:ascii="Times New Roman" w:hAnsi="Times New Roman" w:cs="Times New Roman"/>
          <w:sz w:val="24"/>
          <w:szCs w:val="24"/>
        </w:rPr>
      </w:pPr>
      <w:r>
        <w:rPr>
          <w:rFonts w:ascii="Times New Roman" w:hAnsi="Times New Roman" w:cs="Times New Roman"/>
          <w:sz w:val="24"/>
          <w:szCs w:val="24"/>
        </w:rPr>
        <w:t>For simplicity</w:t>
      </w:r>
      <w:r w:rsidR="00CB2C58">
        <w:rPr>
          <w:rFonts w:ascii="Times New Roman" w:hAnsi="Times New Roman" w:cs="Times New Roman"/>
          <w:sz w:val="24"/>
          <w:szCs w:val="24"/>
        </w:rPr>
        <w:t>, w</w:t>
      </w:r>
      <w:r w:rsidR="00943260">
        <w:rPr>
          <w:rFonts w:ascii="Times New Roman" w:hAnsi="Times New Roman" w:cs="Times New Roman"/>
          <w:sz w:val="24"/>
          <w:szCs w:val="24"/>
        </w:rPr>
        <w:t xml:space="preserve">e </w:t>
      </w:r>
      <w:r w:rsidR="00CB2C58">
        <w:rPr>
          <w:rFonts w:ascii="Times New Roman" w:hAnsi="Times New Roman" w:cs="Times New Roman"/>
          <w:sz w:val="24"/>
          <w:szCs w:val="24"/>
        </w:rPr>
        <w:t>classify the data to</w:t>
      </w:r>
      <w:r w:rsidR="00943260">
        <w:rPr>
          <w:rFonts w:ascii="Times New Roman" w:hAnsi="Times New Roman" w:cs="Times New Roman"/>
          <w:sz w:val="24"/>
          <w:szCs w:val="24"/>
        </w:rPr>
        <w:t xml:space="preserve"> three of data categorization:</w:t>
      </w:r>
    </w:p>
    <w:p w14:paraId="6F6E8228" w14:textId="77777777"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On Request Data (Current Data)</w:t>
      </w:r>
    </w:p>
    <w:p w14:paraId="7D8436A2" w14:textId="77777777" w:rsidR="00943260" w:rsidRPr="00EB62CB"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Historical Data (Saved in Android db)</w:t>
      </w:r>
    </w:p>
    <w:p w14:paraId="5430D9AA" w14:textId="77777777" w:rsidR="00943260" w:rsidRDefault="00943260" w:rsidP="00943260">
      <w:pPr>
        <w:pStyle w:val="ListParagraph"/>
        <w:numPr>
          <w:ilvl w:val="0"/>
          <w:numId w:val="3"/>
        </w:numPr>
        <w:jc w:val="both"/>
        <w:rPr>
          <w:rFonts w:ascii="Times New Roman" w:hAnsi="Times New Roman" w:cs="Times New Roman"/>
          <w:sz w:val="24"/>
          <w:szCs w:val="24"/>
        </w:rPr>
      </w:pPr>
      <w:r w:rsidRPr="00EB62CB">
        <w:rPr>
          <w:rFonts w:ascii="Times New Roman" w:hAnsi="Times New Roman" w:cs="Times New Roman"/>
          <w:sz w:val="24"/>
          <w:szCs w:val="24"/>
        </w:rPr>
        <w:t>Continuous Data (Sensor data)</w:t>
      </w:r>
    </w:p>
    <w:p w14:paraId="711B2F7D" w14:textId="3209E3B8" w:rsidR="00943260" w:rsidRDefault="00943260" w:rsidP="00943260">
      <w:pPr>
        <w:jc w:val="both"/>
        <w:rPr>
          <w:rFonts w:ascii="Times New Roman" w:hAnsi="Times New Roman" w:cs="Times New Roman"/>
          <w:sz w:val="24"/>
          <w:szCs w:val="24"/>
        </w:rPr>
      </w:pPr>
      <w:r>
        <w:rPr>
          <w:rFonts w:ascii="Times New Roman" w:hAnsi="Times New Roman" w:cs="Times New Roman"/>
          <w:sz w:val="24"/>
          <w:szCs w:val="24"/>
        </w:rPr>
        <w:t xml:space="preserve">On request data means </w:t>
      </w:r>
      <w:r w:rsidR="007F54C5">
        <w:rPr>
          <w:rFonts w:ascii="Times New Roman" w:hAnsi="Times New Roman" w:cs="Times New Roman"/>
          <w:sz w:val="24"/>
          <w:szCs w:val="24"/>
        </w:rPr>
        <w:t>the data will be collected from the android system based on application request. For example</w:t>
      </w:r>
      <w:r>
        <w:rPr>
          <w:rFonts w:ascii="Times New Roman" w:hAnsi="Times New Roman" w:cs="Times New Roman"/>
          <w:sz w:val="24"/>
          <w:szCs w:val="24"/>
        </w:rPr>
        <w:t xml:space="preserve"> location, battery</w:t>
      </w:r>
      <w:r w:rsidR="007F54C5">
        <w:rPr>
          <w:rFonts w:ascii="Times New Roman" w:hAnsi="Times New Roman" w:cs="Times New Roman"/>
          <w:sz w:val="24"/>
          <w:szCs w:val="24"/>
        </w:rPr>
        <w:t xml:space="preserve"> status</w:t>
      </w:r>
      <w:r>
        <w:rPr>
          <w:rFonts w:ascii="Times New Roman" w:hAnsi="Times New Roman" w:cs="Times New Roman"/>
          <w:sz w:val="24"/>
          <w:szCs w:val="24"/>
        </w:rPr>
        <w:t>, nearby Bluetooth and etc. Historical data means the</w:t>
      </w:r>
      <w:r w:rsidR="007F54C5">
        <w:rPr>
          <w:rFonts w:ascii="Times New Roman" w:hAnsi="Times New Roman" w:cs="Times New Roman"/>
          <w:sz w:val="24"/>
          <w:szCs w:val="24"/>
        </w:rPr>
        <w:t xml:space="preserve"> log</w:t>
      </w:r>
      <w:r>
        <w:rPr>
          <w:rFonts w:ascii="Times New Roman" w:hAnsi="Times New Roman" w:cs="Times New Roman"/>
          <w:sz w:val="24"/>
          <w:szCs w:val="24"/>
        </w:rPr>
        <w:t xml:space="preserve"> data that already store in android database</w:t>
      </w:r>
      <w:r w:rsidR="007F54C5">
        <w:rPr>
          <w:rFonts w:ascii="Times New Roman" w:hAnsi="Times New Roman" w:cs="Times New Roman"/>
          <w:sz w:val="24"/>
          <w:szCs w:val="24"/>
        </w:rPr>
        <w:t>.</w:t>
      </w:r>
      <w:r>
        <w:rPr>
          <w:rFonts w:ascii="Times New Roman" w:hAnsi="Times New Roman" w:cs="Times New Roman"/>
          <w:sz w:val="24"/>
          <w:szCs w:val="24"/>
        </w:rPr>
        <w:t xml:space="preserve"> </w:t>
      </w:r>
      <w:r w:rsidR="007F54C5">
        <w:rPr>
          <w:rFonts w:ascii="Times New Roman" w:hAnsi="Times New Roman" w:cs="Times New Roman"/>
          <w:sz w:val="24"/>
          <w:szCs w:val="24"/>
        </w:rPr>
        <w:t xml:space="preserve">So </w:t>
      </w:r>
      <w:r>
        <w:rPr>
          <w:rFonts w:ascii="Times New Roman" w:hAnsi="Times New Roman" w:cs="Times New Roman"/>
          <w:sz w:val="24"/>
          <w:szCs w:val="24"/>
        </w:rPr>
        <w:t>we try to access and collect it</w:t>
      </w:r>
      <w:r w:rsidR="007F54C5">
        <w:rPr>
          <w:rFonts w:ascii="Times New Roman" w:hAnsi="Times New Roman" w:cs="Times New Roman"/>
          <w:sz w:val="24"/>
          <w:szCs w:val="24"/>
        </w:rPr>
        <w:t xml:space="preserve">. The </w:t>
      </w:r>
      <w:r>
        <w:rPr>
          <w:rFonts w:ascii="Times New Roman" w:hAnsi="Times New Roman" w:cs="Times New Roman"/>
          <w:sz w:val="24"/>
          <w:szCs w:val="24"/>
        </w:rPr>
        <w:t xml:space="preserve">example of historical data </w:t>
      </w:r>
      <w:r w:rsidR="007F54C5">
        <w:rPr>
          <w:rFonts w:ascii="Times New Roman" w:hAnsi="Times New Roman" w:cs="Times New Roman"/>
          <w:sz w:val="24"/>
          <w:szCs w:val="24"/>
        </w:rPr>
        <w:t xml:space="preserve">such as </w:t>
      </w:r>
      <w:r>
        <w:rPr>
          <w:rFonts w:ascii="Times New Roman" w:hAnsi="Times New Roman" w:cs="Times New Roman"/>
          <w:sz w:val="24"/>
          <w:szCs w:val="24"/>
        </w:rPr>
        <w:t xml:space="preserve">contact, call log, sms log, and etc. Continuous data means we can get those data continuously </w:t>
      </w:r>
      <w:r w:rsidR="007F54C5">
        <w:rPr>
          <w:rFonts w:ascii="Times New Roman" w:hAnsi="Times New Roman" w:cs="Times New Roman"/>
          <w:sz w:val="24"/>
          <w:szCs w:val="24"/>
        </w:rPr>
        <w:t xml:space="preserve">and real time </w:t>
      </w:r>
      <w:r>
        <w:rPr>
          <w:rFonts w:ascii="Times New Roman" w:hAnsi="Times New Roman" w:cs="Times New Roman"/>
          <w:sz w:val="24"/>
          <w:szCs w:val="24"/>
        </w:rPr>
        <w:t xml:space="preserve">such as sensor data (accelerometer, gyroscope, magnetic field, and etc). Another important thing is because we are living in time dimension space so every data has timestamp. Funf already has features to </w:t>
      </w:r>
      <w:r w:rsidR="007F54C5">
        <w:rPr>
          <w:rFonts w:ascii="Times New Roman" w:hAnsi="Times New Roman" w:cs="Times New Roman"/>
          <w:sz w:val="24"/>
          <w:szCs w:val="24"/>
        </w:rPr>
        <w:t xml:space="preserve">mark the </w:t>
      </w:r>
      <w:r>
        <w:rPr>
          <w:rFonts w:ascii="Times New Roman" w:hAnsi="Times New Roman" w:cs="Times New Roman"/>
          <w:sz w:val="24"/>
          <w:szCs w:val="24"/>
        </w:rPr>
        <w:t xml:space="preserve">time using UNIX UTC </w:t>
      </w:r>
      <w:r w:rsidR="007F54C5">
        <w:rPr>
          <w:rFonts w:ascii="Times New Roman" w:hAnsi="Times New Roman" w:cs="Times New Roman"/>
          <w:sz w:val="24"/>
          <w:szCs w:val="24"/>
        </w:rPr>
        <w:t xml:space="preserve">format. UNIX UTC </w:t>
      </w:r>
      <w:r w:rsidRPr="004B04CE">
        <w:rPr>
          <w:rFonts w:ascii="Times New Roman" w:hAnsi="Times New Roman" w:cs="Times New Roman"/>
          <w:sz w:val="24"/>
          <w:szCs w:val="24"/>
        </w:rPr>
        <w:t xml:space="preserve">is the number </w:t>
      </w:r>
      <w:r w:rsidRPr="004B04CE">
        <w:rPr>
          <w:rFonts w:ascii="Times New Roman" w:hAnsi="Times New Roman" w:cs="Times New Roman"/>
          <w:sz w:val="24"/>
          <w:szCs w:val="24"/>
        </w:rPr>
        <w:lastRenderedPageBreak/>
        <w:t>of seconds that have elapsed since January 1, 1970</w:t>
      </w:r>
      <w:r>
        <w:rPr>
          <w:rFonts w:ascii="Times New Roman" w:hAnsi="Times New Roman" w:cs="Times New Roman"/>
          <w:sz w:val="24"/>
          <w:szCs w:val="24"/>
        </w:rPr>
        <w:t>. To convert UNIX time to the human readable time, we can use POSIX function in R or another programming language.</w:t>
      </w:r>
    </w:p>
    <w:p w14:paraId="3AF9BB5B" w14:textId="77777777" w:rsidR="00260593" w:rsidRDefault="00260593" w:rsidP="00B014DC">
      <w:pPr>
        <w:tabs>
          <w:tab w:val="left" w:pos="7650"/>
        </w:tabs>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5"/>
        <w:gridCol w:w="6295"/>
      </w:tblGrid>
      <w:tr w:rsidR="00260593" w14:paraId="5AD03C56" w14:textId="77777777" w:rsidTr="00260593">
        <w:tc>
          <w:tcPr>
            <w:tcW w:w="3055" w:type="dxa"/>
          </w:tcPr>
          <w:p w14:paraId="19957019" w14:textId="77777777" w:rsidR="00881AC4" w:rsidRDefault="00260593" w:rsidP="00260593">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97313A" wp14:editId="4E48222F">
                  <wp:extent cx="2714625" cy="3028950"/>
                  <wp:effectExtent l="0" t="0" r="9525" b="0"/>
                  <wp:docPr id="9" name="Picture 9" descr="D:\Dropbox\thesis\figures\ppt2\pptdata\sstr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ropbox\thesis\figures\ppt2\pptdata\sstringx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028950"/>
                          </a:xfrm>
                          <a:prstGeom prst="rect">
                            <a:avLst/>
                          </a:prstGeom>
                          <a:noFill/>
                          <a:ln>
                            <a:noFill/>
                          </a:ln>
                        </pic:spPr>
                      </pic:pic>
                    </a:graphicData>
                  </a:graphic>
                </wp:inline>
              </w:drawing>
            </w:r>
          </w:p>
        </w:tc>
        <w:tc>
          <w:tcPr>
            <w:tcW w:w="6295" w:type="dxa"/>
          </w:tcPr>
          <w:p w14:paraId="14FA20FD" w14:textId="77777777" w:rsidR="00881AC4" w:rsidRDefault="00EE0552" w:rsidP="009E784E">
            <w:pPr>
              <w:tabs>
                <w:tab w:val="left" w:pos="765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54540B" wp14:editId="7E290435">
                  <wp:extent cx="3857625" cy="3590925"/>
                  <wp:effectExtent l="0" t="0" r="9525" b="9525"/>
                  <wp:docPr id="13" name="Picture 13" descr="D:\Dropbox\thesis\figures\ppt2\pptdata\funfsetting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thesis\figures\ppt2\pptdata\funfsettingx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3590925"/>
                          </a:xfrm>
                          <a:prstGeom prst="rect">
                            <a:avLst/>
                          </a:prstGeom>
                          <a:noFill/>
                          <a:ln>
                            <a:noFill/>
                          </a:ln>
                        </pic:spPr>
                      </pic:pic>
                    </a:graphicData>
                  </a:graphic>
                </wp:inline>
              </w:drawing>
            </w:r>
          </w:p>
        </w:tc>
      </w:tr>
      <w:tr w:rsidR="00260593" w14:paraId="5AA063B2" w14:textId="77777777" w:rsidTr="00260593">
        <w:tc>
          <w:tcPr>
            <w:tcW w:w="3055" w:type="dxa"/>
          </w:tcPr>
          <w:p w14:paraId="01A79274" w14:textId="77777777"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(a)</w:t>
            </w:r>
          </w:p>
        </w:tc>
        <w:tc>
          <w:tcPr>
            <w:tcW w:w="6295" w:type="dxa"/>
          </w:tcPr>
          <w:p w14:paraId="14AA0C23" w14:textId="77777777" w:rsidR="00881AC4" w:rsidRDefault="00260593"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(b)</w:t>
            </w:r>
          </w:p>
        </w:tc>
      </w:tr>
      <w:tr w:rsidR="00260593" w14:paraId="45A51127" w14:textId="77777777" w:rsidTr="00260593">
        <w:tc>
          <w:tcPr>
            <w:tcW w:w="9350" w:type="dxa"/>
            <w:gridSpan w:val="2"/>
          </w:tcPr>
          <w:p w14:paraId="561D85DB" w14:textId="77777777" w:rsidR="00260593" w:rsidRDefault="00E16EC1" w:rsidP="00260593">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2</w:t>
            </w:r>
            <w:r w:rsidR="00260593">
              <w:rPr>
                <w:rFonts w:ascii="Times New Roman" w:hAnsi="Times New Roman" w:cs="Times New Roman"/>
                <w:sz w:val="24"/>
                <w:szCs w:val="24"/>
              </w:rPr>
              <w:t>. (a) strings.xml file in project directory, (b) inside the string.xml file</w:t>
            </w:r>
          </w:p>
        </w:tc>
      </w:tr>
    </w:tbl>
    <w:p w14:paraId="688FE2E7" w14:textId="77777777" w:rsidR="00143843" w:rsidRDefault="00143843" w:rsidP="009E784E">
      <w:pPr>
        <w:tabs>
          <w:tab w:val="left" w:pos="7650"/>
        </w:tabs>
        <w:jc w:val="both"/>
        <w:rPr>
          <w:rFonts w:ascii="Times New Roman" w:hAnsi="Times New Roman" w:cs="Times New Roman"/>
          <w:sz w:val="24"/>
          <w:szCs w:val="24"/>
        </w:rPr>
      </w:pPr>
    </w:p>
    <w:p w14:paraId="300DCD2E" w14:textId="1C8538C0" w:rsidR="00704ADE" w:rsidRPr="00C87BBE" w:rsidRDefault="005F287A" w:rsidP="00C87BBE">
      <w:r>
        <w:t xml:space="preserve">Data that we collected using our application will be store in SQLite </w:t>
      </w:r>
      <w:r w:rsidR="004C185D">
        <w:t xml:space="preserve">database </w:t>
      </w:r>
      <w:r>
        <w:t>format with (*.db) extension</w:t>
      </w:r>
      <w:r w:rsidR="000D4906">
        <w:t>, the view of data</w:t>
      </w:r>
      <w:r w:rsidR="004F343B">
        <w:t xml:space="preserve"> can be seen in Figure </w:t>
      </w:r>
      <w:r w:rsidR="00C53DF5">
        <w:t>3</w:t>
      </w:r>
      <w:r>
        <w:t xml:space="preserve">. </w:t>
      </w:r>
      <w:r w:rsidR="004C185D">
        <w:t>To open those database, we can use SQLite browser that can be download</w:t>
      </w:r>
      <w:r w:rsidR="00102346">
        <w:t>ed</w:t>
      </w:r>
      <w:r w:rsidR="004C185D">
        <w:t xml:space="preserve"> in SQLite browser main site</w:t>
      </w:r>
      <w:r w:rsidR="004C185D">
        <w:rPr>
          <w:rStyle w:val="FootnoteReference"/>
          <w:rFonts w:ascii="Times New Roman" w:hAnsi="Times New Roman" w:cs="Times New Roman"/>
          <w:sz w:val="24"/>
          <w:szCs w:val="24"/>
        </w:rPr>
        <w:footnoteReference w:id="1"/>
      </w:r>
      <w:r w:rsidR="004C185D">
        <w:t>.</w:t>
      </w:r>
    </w:p>
    <w:p w14:paraId="4A71CC77" w14:textId="77777777" w:rsidR="001E1EB0" w:rsidRDefault="001E1EB0" w:rsidP="001E1EB0">
      <w:pPr>
        <w:pStyle w:val="Heading2"/>
      </w:pPr>
      <w:bookmarkStart w:id="4" w:name="_Toc418195665"/>
      <w:r>
        <w:t>On Request Data</w:t>
      </w:r>
      <w:bookmarkEnd w:id="4"/>
    </w:p>
    <w:p w14:paraId="0ABDC2C2" w14:textId="3AA928DB" w:rsidR="004F343B" w:rsidRDefault="00881AC4" w:rsidP="004A2482">
      <w:pPr>
        <w:jc w:val="both"/>
        <w:rPr>
          <w:rFonts w:ascii="Times New Roman" w:hAnsi="Times New Roman" w:cs="Times New Roman"/>
          <w:sz w:val="24"/>
          <w:szCs w:val="24"/>
        </w:rPr>
      </w:pPr>
      <w:r>
        <w:rPr>
          <w:rFonts w:ascii="Times New Roman" w:hAnsi="Times New Roman" w:cs="Times New Roman"/>
          <w:sz w:val="24"/>
          <w:szCs w:val="24"/>
        </w:rPr>
        <w:t>Table 2</w:t>
      </w:r>
      <w:r w:rsidR="00102346">
        <w:rPr>
          <w:rFonts w:ascii="Times New Roman" w:hAnsi="Times New Roman" w:cs="Times New Roman"/>
          <w:sz w:val="24"/>
          <w:szCs w:val="24"/>
        </w:rPr>
        <w:t xml:space="preserve"> </w:t>
      </w:r>
      <w:r w:rsidR="005F287A">
        <w:rPr>
          <w:rFonts w:ascii="Times New Roman" w:hAnsi="Times New Roman" w:cs="Times New Roman"/>
          <w:sz w:val="24"/>
          <w:szCs w:val="24"/>
        </w:rPr>
        <w:t>shows the table of On Request Data</w:t>
      </w:r>
      <w:r w:rsidR="005E29E5">
        <w:rPr>
          <w:rFonts w:ascii="Times New Roman" w:hAnsi="Times New Roman" w:cs="Times New Roman"/>
          <w:sz w:val="24"/>
          <w:szCs w:val="24"/>
        </w:rPr>
        <w:t>. T</w:t>
      </w:r>
      <w:r w:rsidR="005C568E">
        <w:rPr>
          <w:rFonts w:ascii="Times New Roman" w:hAnsi="Times New Roman" w:cs="Times New Roman"/>
          <w:sz w:val="24"/>
          <w:szCs w:val="24"/>
        </w:rPr>
        <w:t>he t</w:t>
      </w:r>
      <w:r w:rsidR="005E29E5">
        <w:rPr>
          <w:rFonts w:ascii="Times New Roman" w:hAnsi="Times New Roman" w:cs="Times New Roman"/>
          <w:sz w:val="24"/>
          <w:szCs w:val="24"/>
        </w:rPr>
        <w:t xml:space="preserve">able contain four columns, _id is automatically generated by database engine, </w:t>
      </w:r>
      <w:r w:rsidR="00850905">
        <w:rPr>
          <w:rFonts w:ascii="Times New Roman" w:hAnsi="Times New Roman" w:cs="Times New Roman"/>
          <w:sz w:val="24"/>
          <w:szCs w:val="24"/>
        </w:rPr>
        <w:t>name means the name of probes (sensors), timestamp column is time when system store the data to the phone</w:t>
      </w:r>
      <w:r w:rsidR="008A6993">
        <w:rPr>
          <w:rFonts w:ascii="Times New Roman" w:hAnsi="Times New Roman" w:cs="Times New Roman"/>
          <w:sz w:val="24"/>
          <w:szCs w:val="24"/>
        </w:rPr>
        <w:t>’s storage</w:t>
      </w:r>
      <w:r w:rsidR="00850905">
        <w:rPr>
          <w:rFonts w:ascii="Times New Roman" w:hAnsi="Times New Roman" w:cs="Times New Roman"/>
          <w:sz w:val="24"/>
          <w:szCs w:val="24"/>
        </w:rPr>
        <w:t xml:space="preserve">, and value is the value that returned from the sensors. </w:t>
      </w:r>
      <w:r w:rsidR="000851EC">
        <w:rPr>
          <w:rFonts w:ascii="Times New Roman" w:hAnsi="Times New Roman" w:cs="Times New Roman"/>
          <w:sz w:val="24"/>
          <w:szCs w:val="24"/>
        </w:rPr>
        <w:t>On request data has four of probes</w:t>
      </w:r>
      <w:r w:rsidR="00102346">
        <w:rPr>
          <w:rFonts w:ascii="Times New Roman" w:hAnsi="Times New Roman" w:cs="Times New Roman"/>
          <w:sz w:val="24"/>
          <w:szCs w:val="24"/>
        </w:rPr>
        <w:t>, such as</w:t>
      </w:r>
      <w:r w:rsidR="000851EC">
        <w:rPr>
          <w:rFonts w:ascii="Times New Roman" w:hAnsi="Times New Roman" w:cs="Times New Roman"/>
          <w:sz w:val="24"/>
          <w:szCs w:val="24"/>
        </w:rPr>
        <w:t xml:space="preserve"> location, nearby Wi-Fi, nearby Bluetooth, and battery</w:t>
      </w:r>
      <w:r w:rsidR="00102346">
        <w:rPr>
          <w:rFonts w:ascii="Times New Roman" w:hAnsi="Times New Roman" w:cs="Times New Roman"/>
          <w:sz w:val="24"/>
          <w:szCs w:val="24"/>
        </w:rPr>
        <w:t xml:space="preserve"> status</w:t>
      </w:r>
      <w:r w:rsidR="000851EC">
        <w:rPr>
          <w:rFonts w:ascii="Times New Roman" w:hAnsi="Times New Roman" w:cs="Times New Roman"/>
          <w:sz w:val="24"/>
          <w:szCs w:val="24"/>
        </w:rPr>
        <w:t xml:space="preserve">. </w:t>
      </w:r>
    </w:p>
    <w:p w14:paraId="2CE53191" w14:textId="77777777" w:rsidR="004A2482" w:rsidRPr="005F287A" w:rsidRDefault="00881AC4" w:rsidP="004A2482">
      <w:pPr>
        <w:jc w:val="center"/>
        <w:rPr>
          <w:rFonts w:ascii="Times New Roman" w:hAnsi="Times New Roman" w:cs="Times New Roman"/>
          <w:sz w:val="24"/>
          <w:szCs w:val="24"/>
        </w:rPr>
      </w:pPr>
      <w:r>
        <w:rPr>
          <w:rFonts w:ascii="Times New Roman" w:hAnsi="Times New Roman" w:cs="Times New Roman"/>
          <w:sz w:val="24"/>
          <w:szCs w:val="24"/>
        </w:rPr>
        <w:t>Table 2</w:t>
      </w:r>
      <w:r w:rsidR="004A2482">
        <w:rPr>
          <w:rFonts w:ascii="Times New Roman" w:hAnsi="Times New Roman" w:cs="Times New Roman"/>
          <w:sz w:val="24"/>
          <w:szCs w:val="24"/>
        </w:rPr>
        <w:t>. On Request Data Table</w:t>
      </w:r>
    </w:p>
    <w:tbl>
      <w:tblPr>
        <w:tblStyle w:val="TableGrid"/>
        <w:tblW w:w="8545" w:type="dxa"/>
        <w:tblLook w:val="04A0" w:firstRow="1" w:lastRow="0" w:firstColumn="1" w:lastColumn="0" w:noHBand="0" w:noVBand="1"/>
      </w:tblPr>
      <w:tblGrid>
        <w:gridCol w:w="626"/>
        <w:gridCol w:w="2608"/>
        <w:gridCol w:w="1403"/>
        <w:gridCol w:w="3908"/>
      </w:tblGrid>
      <w:tr w:rsidR="001E1EB0" w14:paraId="55FB95C0" w14:textId="77777777" w:rsidTr="0071636B">
        <w:tc>
          <w:tcPr>
            <w:tcW w:w="626" w:type="dxa"/>
            <w:shd w:val="clear" w:color="auto" w:fill="D9E2F3" w:themeFill="accent5" w:themeFillTint="33"/>
          </w:tcPr>
          <w:p w14:paraId="6FAB5E24" w14:textId="77777777" w:rsidR="001E1EB0" w:rsidRPr="00483996" w:rsidRDefault="00483996" w:rsidP="004A2482">
            <w:pPr>
              <w:tabs>
                <w:tab w:val="center" w:pos="249"/>
              </w:tabs>
              <w:jc w:val="both"/>
              <w:rPr>
                <w:rFonts w:ascii="Times New Roman" w:hAnsi="Times New Roman" w:cs="Times New Roman"/>
                <w:b/>
                <w:sz w:val="24"/>
                <w:szCs w:val="24"/>
              </w:rPr>
            </w:pPr>
            <w:r w:rsidRPr="00483996">
              <w:rPr>
                <w:rFonts w:ascii="Times New Roman" w:hAnsi="Times New Roman" w:cs="Times New Roman"/>
                <w:b/>
                <w:sz w:val="24"/>
                <w:szCs w:val="24"/>
              </w:rPr>
              <w:lastRenderedPageBreak/>
              <w:tab/>
            </w:r>
            <w:r w:rsidR="001E1EB0" w:rsidRPr="00483996">
              <w:rPr>
                <w:rFonts w:ascii="Times New Roman" w:hAnsi="Times New Roman" w:cs="Times New Roman"/>
                <w:b/>
                <w:sz w:val="24"/>
                <w:szCs w:val="24"/>
              </w:rPr>
              <w:t>_id</w:t>
            </w:r>
          </w:p>
        </w:tc>
        <w:tc>
          <w:tcPr>
            <w:tcW w:w="2608" w:type="dxa"/>
            <w:shd w:val="clear" w:color="auto" w:fill="D9E2F3" w:themeFill="accent5" w:themeFillTint="33"/>
          </w:tcPr>
          <w:p w14:paraId="1C477C72" w14:textId="77777777" w:rsidR="001E1EB0" w:rsidRPr="00483996" w:rsidRDefault="005E29E5" w:rsidP="004A2482">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403" w:type="dxa"/>
            <w:shd w:val="clear" w:color="auto" w:fill="D9E2F3" w:themeFill="accent5" w:themeFillTint="33"/>
          </w:tcPr>
          <w:p w14:paraId="7D7DF482" w14:textId="77777777" w:rsidR="001E1EB0" w:rsidRPr="00483996" w:rsidRDefault="00850905" w:rsidP="004A2482">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3908" w:type="dxa"/>
            <w:shd w:val="clear" w:color="auto" w:fill="D9E2F3" w:themeFill="accent5" w:themeFillTint="33"/>
          </w:tcPr>
          <w:p w14:paraId="641A09EC"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1E1EB0" w14:paraId="2BCC0DA9" w14:textId="77777777" w:rsidTr="0071636B">
        <w:trPr>
          <w:trHeight w:val="323"/>
        </w:trPr>
        <w:tc>
          <w:tcPr>
            <w:tcW w:w="626" w:type="dxa"/>
          </w:tcPr>
          <w:p w14:paraId="2FACB99F" w14:textId="77777777" w:rsidR="001E1EB0" w:rsidRDefault="001E1EB0" w:rsidP="004A2482">
            <w:pPr>
              <w:jc w:val="both"/>
              <w:rPr>
                <w:rFonts w:ascii="Times New Roman" w:hAnsi="Times New Roman" w:cs="Times New Roman"/>
                <w:sz w:val="24"/>
                <w:szCs w:val="24"/>
              </w:rPr>
            </w:pPr>
          </w:p>
        </w:tc>
        <w:tc>
          <w:tcPr>
            <w:tcW w:w="2608" w:type="dxa"/>
          </w:tcPr>
          <w:p w14:paraId="1059DE8F"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SimpleLocationProbe</w:t>
            </w:r>
          </w:p>
        </w:tc>
        <w:tc>
          <w:tcPr>
            <w:tcW w:w="1403" w:type="dxa"/>
          </w:tcPr>
          <w:p w14:paraId="62BBC699" w14:textId="77777777" w:rsidR="001E1EB0" w:rsidRDefault="006E11C7" w:rsidP="004A2482">
            <w:pPr>
              <w:jc w:val="both"/>
              <w:rPr>
                <w:rFonts w:ascii="Times New Roman" w:hAnsi="Times New Roman" w:cs="Times New Roman"/>
                <w:sz w:val="24"/>
                <w:szCs w:val="24"/>
              </w:rPr>
            </w:pPr>
            <w:r>
              <w:rPr>
                <w:rFonts w:ascii="Times New Roman" w:hAnsi="Times New Roman" w:cs="Times New Roman"/>
                <w:sz w:val="24"/>
                <w:szCs w:val="24"/>
              </w:rPr>
              <w:t>Unix UTC</w:t>
            </w:r>
          </w:p>
        </w:tc>
        <w:tc>
          <w:tcPr>
            <w:tcW w:w="3908" w:type="dxa"/>
          </w:tcPr>
          <w:p w14:paraId="58BED3B1" w14:textId="77777777" w:rsidR="001E1EB0" w:rsidRDefault="001E1EB0" w:rsidP="004A2482">
            <w:pPr>
              <w:tabs>
                <w:tab w:val="left" w:pos="1395"/>
              </w:tabs>
              <w:jc w:val="both"/>
              <w:rPr>
                <w:rFonts w:ascii="Times New Roman" w:hAnsi="Times New Roman" w:cs="Times New Roman"/>
                <w:sz w:val="24"/>
                <w:szCs w:val="24"/>
              </w:rPr>
            </w:pPr>
          </w:p>
        </w:tc>
      </w:tr>
      <w:tr w:rsidR="001E1EB0" w14:paraId="57B5BE31" w14:textId="77777777" w:rsidTr="0071636B">
        <w:tc>
          <w:tcPr>
            <w:tcW w:w="626" w:type="dxa"/>
          </w:tcPr>
          <w:p w14:paraId="4E34D680" w14:textId="77777777" w:rsidR="001E1EB0" w:rsidRDefault="001E1EB0" w:rsidP="004A2482">
            <w:pPr>
              <w:jc w:val="both"/>
              <w:rPr>
                <w:rFonts w:ascii="Times New Roman" w:hAnsi="Times New Roman" w:cs="Times New Roman"/>
                <w:sz w:val="24"/>
                <w:szCs w:val="24"/>
              </w:rPr>
            </w:pPr>
          </w:p>
        </w:tc>
        <w:tc>
          <w:tcPr>
            <w:tcW w:w="2608" w:type="dxa"/>
          </w:tcPr>
          <w:p w14:paraId="5C15B8A0"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WifiProbe</w:t>
            </w:r>
          </w:p>
        </w:tc>
        <w:tc>
          <w:tcPr>
            <w:tcW w:w="1403" w:type="dxa"/>
          </w:tcPr>
          <w:p w14:paraId="4858C0F2" w14:textId="77777777" w:rsidR="001E1EB0" w:rsidRDefault="001E1EB0" w:rsidP="004A2482">
            <w:pPr>
              <w:jc w:val="both"/>
              <w:rPr>
                <w:rFonts w:ascii="Times New Roman" w:hAnsi="Times New Roman" w:cs="Times New Roman"/>
                <w:sz w:val="24"/>
                <w:szCs w:val="24"/>
              </w:rPr>
            </w:pPr>
          </w:p>
        </w:tc>
        <w:tc>
          <w:tcPr>
            <w:tcW w:w="3908" w:type="dxa"/>
          </w:tcPr>
          <w:p w14:paraId="0FEED032" w14:textId="77777777" w:rsidR="001E1EB0" w:rsidRDefault="001E1EB0" w:rsidP="004A2482">
            <w:pPr>
              <w:jc w:val="both"/>
              <w:rPr>
                <w:rFonts w:ascii="Times New Roman" w:hAnsi="Times New Roman" w:cs="Times New Roman"/>
                <w:sz w:val="24"/>
                <w:szCs w:val="24"/>
              </w:rPr>
            </w:pPr>
          </w:p>
        </w:tc>
      </w:tr>
      <w:tr w:rsidR="001E1EB0" w14:paraId="38330E07" w14:textId="77777777" w:rsidTr="0071636B">
        <w:tc>
          <w:tcPr>
            <w:tcW w:w="626" w:type="dxa"/>
          </w:tcPr>
          <w:p w14:paraId="724E4832" w14:textId="77777777" w:rsidR="001E1EB0" w:rsidRDefault="001E1EB0" w:rsidP="004A2482">
            <w:pPr>
              <w:jc w:val="both"/>
              <w:rPr>
                <w:rFonts w:ascii="Times New Roman" w:hAnsi="Times New Roman" w:cs="Times New Roman"/>
                <w:sz w:val="24"/>
                <w:szCs w:val="24"/>
              </w:rPr>
            </w:pPr>
          </w:p>
        </w:tc>
        <w:tc>
          <w:tcPr>
            <w:tcW w:w="2608" w:type="dxa"/>
          </w:tcPr>
          <w:p w14:paraId="4034A3AB"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BluetoothProbe</w:t>
            </w:r>
          </w:p>
        </w:tc>
        <w:tc>
          <w:tcPr>
            <w:tcW w:w="1403" w:type="dxa"/>
          </w:tcPr>
          <w:p w14:paraId="3E77BA8D" w14:textId="77777777" w:rsidR="001E1EB0" w:rsidRDefault="001E1EB0" w:rsidP="004A2482">
            <w:pPr>
              <w:jc w:val="both"/>
              <w:rPr>
                <w:rFonts w:ascii="Times New Roman" w:hAnsi="Times New Roman" w:cs="Times New Roman"/>
                <w:sz w:val="24"/>
                <w:szCs w:val="24"/>
              </w:rPr>
            </w:pPr>
          </w:p>
        </w:tc>
        <w:tc>
          <w:tcPr>
            <w:tcW w:w="3908" w:type="dxa"/>
          </w:tcPr>
          <w:p w14:paraId="123C8E7D" w14:textId="77777777" w:rsidR="001E1EB0" w:rsidRDefault="001E1EB0" w:rsidP="004A2482">
            <w:pPr>
              <w:jc w:val="both"/>
              <w:rPr>
                <w:rFonts w:ascii="Times New Roman" w:hAnsi="Times New Roman" w:cs="Times New Roman"/>
                <w:sz w:val="24"/>
                <w:szCs w:val="24"/>
              </w:rPr>
            </w:pPr>
          </w:p>
        </w:tc>
      </w:tr>
      <w:tr w:rsidR="001E1EB0" w14:paraId="523411BE" w14:textId="77777777" w:rsidTr="0071636B">
        <w:tc>
          <w:tcPr>
            <w:tcW w:w="626" w:type="dxa"/>
          </w:tcPr>
          <w:p w14:paraId="19ADFA5D" w14:textId="77777777" w:rsidR="001E1EB0" w:rsidRDefault="001E1EB0" w:rsidP="004A2482">
            <w:pPr>
              <w:jc w:val="both"/>
              <w:rPr>
                <w:rFonts w:ascii="Times New Roman" w:hAnsi="Times New Roman" w:cs="Times New Roman"/>
                <w:sz w:val="24"/>
                <w:szCs w:val="24"/>
              </w:rPr>
            </w:pPr>
          </w:p>
        </w:tc>
        <w:tc>
          <w:tcPr>
            <w:tcW w:w="2608" w:type="dxa"/>
          </w:tcPr>
          <w:p w14:paraId="426A70C4" w14:textId="77777777" w:rsidR="001E1EB0" w:rsidRDefault="001E1EB0" w:rsidP="004A2482">
            <w:pPr>
              <w:jc w:val="both"/>
              <w:rPr>
                <w:rFonts w:ascii="Times New Roman" w:hAnsi="Times New Roman" w:cs="Times New Roman"/>
                <w:sz w:val="24"/>
                <w:szCs w:val="24"/>
              </w:rPr>
            </w:pPr>
            <w:r w:rsidRPr="001E1EB0">
              <w:rPr>
                <w:rFonts w:ascii="Times New Roman" w:hAnsi="Times New Roman" w:cs="Times New Roman"/>
                <w:sz w:val="24"/>
                <w:szCs w:val="24"/>
              </w:rPr>
              <w:t>BatteryProbe</w:t>
            </w:r>
          </w:p>
        </w:tc>
        <w:tc>
          <w:tcPr>
            <w:tcW w:w="1403" w:type="dxa"/>
          </w:tcPr>
          <w:p w14:paraId="0874E4C6" w14:textId="77777777" w:rsidR="001E1EB0" w:rsidRDefault="001E1EB0" w:rsidP="004A2482">
            <w:pPr>
              <w:jc w:val="both"/>
              <w:rPr>
                <w:rFonts w:ascii="Times New Roman" w:hAnsi="Times New Roman" w:cs="Times New Roman"/>
                <w:sz w:val="24"/>
                <w:szCs w:val="24"/>
              </w:rPr>
            </w:pPr>
          </w:p>
        </w:tc>
        <w:tc>
          <w:tcPr>
            <w:tcW w:w="3908" w:type="dxa"/>
          </w:tcPr>
          <w:p w14:paraId="0779440B" w14:textId="77777777" w:rsidR="001E1EB0" w:rsidRDefault="001E1EB0" w:rsidP="004A2482">
            <w:pPr>
              <w:jc w:val="both"/>
              <w:rPr>
                <w:rFonts w:ascii="Times New Roman" w:hAnsi="Times New Roman" w:cs="Times New Roman"/>
                <w:sz w:val="24"/>
                <w:szCs w:val="24"/>
              </w:rPr>
            </w:pPr>
          </w:p>
        </w:tc>
      </w:tr>
    </w:tbl>
    <w:p w14:paraId="32998542" w14:textId="77777777" w:rsidR="004A2482" w:rsidRDefault="004A2482" w:rsidP="004A2482">
      <w:pPr>
        <w:pStyle w:val="Heading3"/>
        <w:jc w:val="both"/>
      </w:pPr>
    </w:p>
    <w:p w14:paraId="469A09A5" w14:textId="77777777" w:rsidR="008134D6" w:rsidRDefault="008134D6" w:rsidP="004A2482">
      <w:pPr>
        <w:pStyle w:val="Heading3"/>
        <w:jc w:val="both"/>
      </w:pPr>
      <w:bookmarkStart w:id="5" w:name="_Toc418195666"/>
      <w:r>
        <w:t>Simple Location Probe</w:t>
      </w:r>
      <w:bookmarkEnd w:id="5"/>
    </w:p>
    <w:p w14:paraId="1E70E286" w14:textId="77777777" w:rsidR="00E13572" w:rsidRDefault="004A2482" w:rsidP="004A2482">
      <w:pPr>
        <w:jc w:val="both"/>
        <w:rPr>
          <w:rFonts w:ascii="Times New Roman" w:hAnsi="Times New Roman" w:cs="Times New Roman"/>
          <w:sz w:val="24"/>
          <w:szCs w:val="24"/>
        </w:rPr>
      </w:pPr>
      <w:r>
        <w:rPr>
          <w:rFonts w:ascii="Times New Roman" w:hAnsi="Times New Roman" w:cs="Times New Roman"/>
          <w:sz w:val="24"/>
          <w:szCs w:val="24"/>
        </w:rPr>
        <w:t xml:space="preserve">Location is one of the most important information from the user. In this research, we try to get the location information from the users. </w:t>
      </w:r>
      <w:r w:rsidR="00F05CFA">
        <w:rPr>
          <w:rFonts w:ascii="Times New Roman" w:hAnsi="Times New Roman" w:cs="Times New Roman"/>
          <w:sz w:val="24"/>
          <w:szCs w:val="24"/>
        </w:rPr>
        <w:t xml:space="preserve">The value that returned by system is like this: </w:t>
      </w:r>
    </w:p>
    <w:p w14:paraId="6BAEF183" w14:textId="77777777" w:rsidR="00E13572" w:rsidRPr="00D874D0" w:rsidRDefault="00E13572" w:rsidP="00E13572">
      <w:pPr>
        <w:spacing w:before="100" w:after="0" w:line="216" w:lineRule="auto"/>
        <w:rPr>
          <w:rFonts w:ascii="Times New Roman" w:eastAsia="Times New Roman" w:hAnsi="Times New Roman" w:cs="Times New Roman"/>
          <w:color w:val="2E74B5" w:themeColor="accent1" w:themeShade="BF"/>
          <w:sz w:val="20"/>
          <w:szCs w:val="20"/>
        </w:rPr>
      </w:pPr>
      <w:r w:rsidRPr="00E13572">
        <w:rPr>
          <w:rFonts w:ascii="Courier New" w:eastAsia="Times New Roman" w:hAnsi="Courier New" w:cs="Courier New"/>
          <w:color w:val="2E74B5" w:themeColor="accent1" w:themeShade="BF"/>
          <w:kern w:val="24"/>
          <w:sz w:val="20"/>
          <w:szCs w:val="20"/>
        </w:rPr>
        <w:t>{"mAccuracy":1625.0,"mAltitude":0.0,"mBearing":0.0,"mElapsedRealtimeNanos":21989372000000,"mExtras":{"networkLocationSource":"cached","networkLocationType":"cell","noGPSLocation":{"mAccuracy":1625.0,"mAltitude":0.0,"mBearing":0.0,"mElapsedRealtimeNanos":21989372000000,"mHasAccuracy":true,"mHasAltitude":false,"mHasBearing":false,"mHasSpeed":false,"mIsFromMockProvider":false,</w:t>
      </w:r>
      <w:r w:rsidRPr="00E13572">
        <w:rPr>
          <w:rFonts w:ascii="Courier New" w:eastAsia="Times New Roman" w:hAnsi="Courier New" w:cs="Courier New"/>
          <w:b/>
          <w:bCs/>
          <w:color w:val="2E74B5" w:themeColor="accent1" w:themeShade="BF"/>
          <w:kern w:val="24"/>
          <w:sz w:val="20"/>
          <w:szCs w:val="20"/>
        </w:rPr>
        <w:t>"mLatitude":35.1837595,"mLongitude":126.9052379</w:t>
      </w:r>
      <w:r w:rsidRPr="00E13572">
        <w:rPr>
          <w:rFonts w:ascii="Courier New" w:eastAsia="Times New Roman" w:hAnsi="Courier New" w:cs="Courier New"/>
          <w:color w:val="2E74B5" w:themeColor="accent1" w:themeShade="BF"/>
          <w:kern w:val="24"/>
          <w:sz w:val="20"/>
          <w:szCs w:val="20"/>
        </w:rPr>
        <w:t>,"mProvider":"network","mSpeed":0.0,"mTime":1403484137091},"travelState":"stationary"},"mHasAccuracy":true,"mHasAltitude":false,"mHasBearing":false,"mHasSpeed":false,"mIsFromMockProvider":false,"mLatitude":35.1837595,"mLongitude":126.9052379,"mProvider":"network","mSpeed":0.0,"mTime":1403484137091,"timestamp":1403484137.255}</w:t>
      </w:r>
    </w:p>
    <w:p w14:paraId="31742FB1" w14:textId="77777777" w:rsidR="00E13572" w:rsidRPr="00E13572" w:rsidRDefault="00E13572" w:rsidP="00E13572">
      <w:pPr>
        <w:spacing w:before="100" w:after="0" w:line="216" w:lineRule="auto"/>
        <w:rPr>
          <w:rFonts w:ascii="Times New Roman" w:eastAsia="Times New Roman" w:hAnsi="Times New Roman" w:cs="Times New Roman"/>
          <w:sz w:val="20"/>
          <w:szCs w:val="20"/>
        </w:rPr>
      </w:pPr>
    </w:p>
    <w:p w14:paraId="515671F1" w14:textId="77777777" w:rsidR="00E13572" w:rsidRPr="00E13572" w:rsidRDefault="00B716CE" w:rsidP="00147A31">
      <w:pPr>
        <w:jc w:val="both"/>
        <w:rPr>
          <w:rFonts w:ascii="Times New Roman" w:hAnsi="Times New Roman" w:cs="Times New Roman"/>
          <w:sz w:val="24"/>
          <w:szCs w:val="24"/>
        </w:rPr>
      </w:pPr>
      <w:r>
        <w:rPr>
          <w:rFonts w:ascii="Times New Roman" w:hAnsi="Times New Roman" w:cs="Times New Roman"/>
          <w:sz w:val="24"/>
          <w:szCs w:val="24"/>
        </w:rPr>
        <w:t xml:space="preserve">That </w:t>
      </w:r>
      <w:r w:rsidR="00E13572" w:rsidRPr="00E13572">
        <w:rPr>
          <w:rFonts w:ascii="Times New Roman" w:hAnsi="Times New Roman" w:cs="Times New Roman"/>
          <w:sz w:val="24"/>
          <w:szCs w:val="24"/>
        </w:rPr>
        <w:t>data</w:t>
      </w:r>
      <w:r>
        <w:rPr>
          <w:rFonts w:ascii="Times New Roman" w:hAnsi="Times New Roman" w:cs="Times New Roman"/>
          <w:sz w:val="24"/>
          <w:szCs w:val="24"/>
        </w:rPr>
        <w:t xml:space="preserve"> which</w:t>
      </w:r>
      <w:r w:rsidR="00E13572" w:rsidRPr="00E13572">
        <w:rPr>
          <w:rFonts w:ascii="Times New Roman" w:hAnsi="Times New Roman" w:cs="Times New Roman"/>
          <w:sz w:val="24"/>
          <w:szCs w:val="24"/>
        </w:rPr>
        <w:t xml:space="preserve"> </w:t>
      </w:r>
      <w:r w:rsidR="00E13572">
        <w:rPr>
          <w:rFonts w:ascii="Times New Roman" w:hAnsi="Times New Roman" w:cs="Times New Roman"/>
          <w:sz w:val="24"/>
          <w:szCs w:val="24"/>
        </w:rPr>
        <w:t xml:space="preserve">from </w:t>
      </w:r>
      <w:r>
        <w:rPr>
          <w:rFonts w:ascii="Times New Roman" w:hAnsi="Times New Roman" w:cs="Times New Roman"/>
          <w:sz w:val="24"/>
          <w:szCs w:val="24"/>
        </w:rPr>
        <w:t xml:space="preserve">location </w:t>
      </w:r>
      <w:r w:rsidR="00E13572">
        <w:rPr>
          <w:rFonts w:ascii="Times New Roman" w:hAnsi="Times New Roman" w:cs="Times New Roman"/>
          <w:sz w:val="24"/>
          <w:szCs w:val="24"/>
        </w:rPr>
        <w:t>probes</w:t>
      </w:r>
      <w:r w:rsidR="00E13572" w:rsidRPr="00E13572">
        <w:rPr>
          <w:rFonts w:ascii="Times New Roman" w:hAnsi="Times New Roman" w:cs="Times New Roman"/>
          <w:sz w:val="24"/>
          <w:szCs w:val="24"/>
        </w:rPr>
        <w:t xml:space="preserve"> representing a geographic location.</w:t>
      </w:r>
      <w:r w:rsidR="00E13572">
        <w:rPr>
          <w:rFonts w:ascii="Times New Roman" w:hAnsi="Times New Roman" w:cs="Times New Roman"/>
          <w:sz w:val="24"/>
          <w:szCs w:val="24"/>
        </w:rPr>
        <w:t xml:space="preserve"> </w:t>
      </w:r>
      <w:r w:rsidR="00E13572" w:rsidRPr="00E13572">
        <w:rPr>
          <w:rFonts w:ascii="Times New Roman" w:hAnsi="Times New Roman" w:cs="Times New Roman"/>
          <w:sz w:val="24"/>
          <w:szCs w:val="24"/>
        </w:rPr>
        <w:t>A location can consist of a latitude, longitude, timestamp, and other information such as bearing, altitude and velocity.</w:t>
      </w:r>
      <w:r w:rsidR="00B3354F">
        <w:rPr>
          <w:rFonts w:ascii="Times New Roman" w:hAnsi="Times New Roman" w:cs="Times New Roman"/>
          <w:sz w:val="24"/>
          <w:szCs w:val="24"/>
        </w:rPr>
        <w:t xml:space="preserve"> </w:t>
      </w:r>
      <w:r w:rsidR="00E13572" w:rsidRPr="00E13572">
        <w:rPr>
          <w:rFonts w:ascii="Times New Roman" w:hAnsi="Times New Roman" w:cs="Times New Roman"/>
          <w:sz w:val="24"/>
          <w:szCs w:val="24"/>
        </w:rPr>
        <w:t>All locations generated by the </w:t>
      </w:r>
      <w:r w:rsidR="00E13572" w:rsidRPr="00E13572">
        <w:rPr>
          <w:rFonts w:ascii="Times New Roman" w:hAnsi="Times New Roman" w:cs="Times New Roman"/>
          <w:i/>
          <w:sz w:val="24"/>
          <w:szCs w:val="24"/>
        </w:rPr>
        <w:t>LocationManager</w:t>
      </w:r>
      <w:hyperlink r:id="rId13" w:history="1"/>
      <w:r w:rsidR="00E13572" w:rsidRPr="00E13572">
        <w:rPr>
          <w:rFonts w:ascii="Times New Roman" w:hAnsi="Times New Roman" w:cs="Times New Roman"/>
          <w:sz w:val="24"/>
          <w:szCs w:val="24"/>
        </w:rPr>
        <w:t xml:space="preserve"> are guaranteed to have a valid latitude, longitude, and timestamp </w:t>
      </w:r>
      <w:r w:rsidR="003A617A" w:rsidRPr="003A617A">
        <w:rPr>
          <w:rFonts w:ascii="Times New Roman" w:hAnsi="Times New Roman" w:cs="Times New Roman"/>
          <w:sz w:val="24"/>
          <w:szCs w:val="24"/>
        </w:rPr>
        <w:t xml:space="preserve">(both UTC time and elapsed real-time since boot) </w:t>
      </w:r>
      <w:r w:rsidR="00B3354F">
        <w:rPr>
          <w:rFonts w:ascii="Times New Roman" w:hAnsi="Times New Roman" w:cs="Times New Roman"/>
          <w:sz w:val="24"/>
          <w:szCs w:val="24"/>
        </w:rPr>
        <w:t>and</w:t>
      </w:r>
      <w:r w:rsidR="00E13572" w:rsidRPr="00E13572">
        <w:rPr>
          <w:rFonts w:ascii="Times New Roman" w:hAnsi="Times New Roman" w:cs="Times New Roman"/>
          <w:sz w:val="24"/>
          <w:szCs w:val="24"/>
        </w:rPr>
        <w:t xml:space="preserve"> all other parameters are optional.</w:t>
      </w:r>
      <w:r w:rsidR="003A617A">
        <w:rPr>
          <w:rFonts w:ascii="Times New Roman" w:hAnsi="Times New Roman" w:cs="Times New Roman"/>
          <w:sz w:val="24"/>
          <w:szCs w:val="24"/>
        </w:rPr>
        <w:t xml:space="preserve"> In general, usually we</w:t>
      </w:r>
      <w:r w:rsidR="004A222A">
        <w:rPr>
          <w:rFonts w:ascii="Times New Roman" w:hAnsi="Times New Roman" w:cs="Times New Roman"/>
          <w:sz w:val="24"/>
          <w:szCs w:val="24"/>
        </w:rPr>
        <w:t xml:space="preserve"> only</w:t>
      </w:r>
      <w:r w:rsidR="003A617A">
        <w:rPr>
          <w:rFonts w:ascii="Times New Roman" w:hAnsi="Times New Roman" w:cs="Times New Roman"/>
          <w:sz w:val="24"/>
          <w:szCs w:val="24"/>
        </w:rPr>
        <w:t xml:space="preserve"> use latitude and longitude to define the human location, but in this data we have many of data, another data such as accuracy, bearing, </w:t>
      </w:r>
      <w:r w:rsidR="005A2EA8">
        <w:rPr>
          <w:rFonts w:ascii="Times New Roman" w:hAnsi="Times New Roman" w:cs="Times New Roman"/>
          <w:sz w:val="24"/>
          <w:szCs w:val="24"/>
        </w:rPr>
        <w:t xml:space="preserve">altitude, and elapse real time are explained below. </w:t>
      </w:r>
    </w:p>
    <w:p w14:paraId="7C5DFFD1"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Accuracy</w:t>
      </w:r>
    </w:p>
    <w:p w14:paraId="3D2BE9E4" w14:textId="77777777" w:rsid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estimated accuracy of this location, in meters.</w:t>
      </w:r>
      <w:r>
        <w:rPr>
          <w:rFonts w:ascii="Times New Roman" w:hAnsi="Times New Roman" w:cs="Times New Roman"/>
          <w:sz w:val="24"/>
          <w:szCs w:val="24"/>
        </w:rPr>
        <w:t xml:space="preserve"> </w:t>
      </w:r>
      <w:r w:rsidRPr="00B3354F">
        <w:rPr>
          <w:rFonts w:ascii="Times New Roman" w:hAnsi="Times New Roman" w:cs="Times New Roman"/>
          <w:sz w:val="24"/>
          <w:szCs w:val="24"/>
        </w:rPr>
        <w:t>We define accuracy as the radius of 68% confidence. In other words, if you draw a circle centered at this location's latitude and longitude, and with a radius equal to the accuracy, then there is a 68% probability that the true location is inside the circle.</w:t>
      </w:r>
    </w:p>
    <w:p w14:paraId="58B89822"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Altitude</w:t>
      </w:r>
    </w:p>
    <w:p w14:paraId="3CB1350E"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t>Get the altitude if available, in meters above the WGS 84 (World Geodetic System) reference ellipsoid.</w:t>
      </w:r>
      <w:r>
        <w:rPr>
          <w:rFonts w:ascii="Times New Roman" w:hAnsi="Times New Roman" w:cs="Times New Roman"/>
          <w:sz w:val="24"/>
          <w:szCs w:val="24"/>
        </w:rPr>
        <w:t xml:space="preserve"> </w:t>
      </w:r>
      <w:r w:rsidRPr="00B3354F">
        <w:rPr>
          <w:rFonts w:ascii="Times New Roman" w:hAnsi="Times New Roman" w:cs="Times New Roman"/>
          <w:sz w:val="24"/>
          <w:szCs w:val="24"/>
        </w:rPr>
        <w:t>If this location does not have an altitude then 0.0 is returned.</w:t>
      </w:r>
      <w:r>
        <w:rPr>
          <w:rFonts w:ascii="Times New Roman" w:hAnsi="Times New Roman" w:cs="Times New Roman"/>
          <w:sz w:val="24"/>
          <w:szCs w:val="24"/>
        </w:rPr>
        <w:t xml:space="preserve"> </w:t>
      </w:r>
      <w:r w:rsidRPr="00B3354F">
        <w:rPr>
          <w:rFonts w:ascii="Times New Roman" w:hAnsi="Times New Roman" w:cs="Times New Roman"/>
          <w:sz w:val="24"/>
          <w:szCs w:val="24"/>
        </w:rPr>
        <w:t>The coordinate origin of WGS 84 is meant to be located at the Earth's center of mass; the error is believed to be less than 2 cm.</w:t>
      </w:r>
    </w:p>
    <w:p w14:paraId="754D38B8"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b/>
          <w:bCs/>
          <w:sz w:val="24"/>
          <w:szCs w:val="24"/>
        </w:rPr>
        <w:t>Bearing</w:t>
      </w:r>
    </w:p>
    <w:p w14:paraId="2E85D47E" w14:textId="77777777" w:rsidR="00B3354F" w:rsidRPr="00B3354F" w:rsidRDefault="00B3354F" w:rsidP="00147A31">
      <w:pPr>
        <w:jc w:val="both"/>
        <w:rPr>
          <w:rFonts w:ascii="Times New Roman" w:hAnsi="Times New Roman" w:cs="Times New Roman"/>
          <w:sz w:val="24"/>
          <w:szCs w:val="24"/>
        </w:rPr>
      </w:pPr>
      <w:r w:rsidRPr="00B3354F">
        <w:rPr>
          <w:rFonts w:ascii="Times New Roman" w:hAnsi="Times New Roman" w:cs="Times New Roman"/>
          <w:sz w:val="24"/>
          <w:szCs w:val="24"/>
        </w:rPr>
        <w:lastRenderedPageBreak/>
        <w:t>Get the bearing, in degrees</w:t>
      </w:r>
      <w:r w:rsidR="00102346">
        <w:rPr>
          <w:rFonts w:ascii="Times New Roman" w:hAnsi="Times New Roman" w:cs="Times New Roman"/>
          <w:sz w:val="24"/>
          <w:szCs w:val="24"/>
        </w:rPr>
        <w:t xml:space="preserve"> unit</w:t>
      </w:r>
      <w:r w:rsidRPr="00B3354F">
        <w:rPr>
          <w:rFonts w:ascii="Times New Roman" w:hAnsi="Times New Roman" w:cs="Times New Roman"/>
          <w:sz w:val="24"/>
          <w:szCs w:val="24"/>
        </w:rPr>
        <w:t>.</w:t>
      </w:r>
      <w:r>
        <w:rPr>
          <w:rFonts w:ascii="Times New Roman" w:hAnsi="Times New Roman" w:cs="Times New Roman"/>
          <w:sz w:val="24"/>
          <w:szCs w:val="24"/>
        </w:rPr>
        <w:t xml:space="preserve"> </w:t>
      </w:r>
      <w:r w:rsidRPr="00B3354F">
        <w:rPr>
          <w:rFonts w:ascii="Times New Roman" w:hAnsi="Times New Roman" w:cs="Times New Roman"/>
          <w:sz w:val="24"/>
          <w:szCs w:val="24"/>
        </w:rPr>
        <w:t>Bearing is the horizontal direction of travel of this device, and is not related to the device orientation. If this location does not have a bearing then 0.0 is returned.</w:t>
      </w:r>
    </w:p>
    <w:p w14:paraId="5F35C41B" w14:textId="77777777" w:rsidR="003A617A" w:rsidRPr="003A617A" w:rsidRDefault="003A617A" w:rsidP="00147A31">
      <w:pPr>
        <w:jc w:val="both"/>
        <w:rPr>
          <w:rFonts w:ascii="Times New Roman" w:hAnsi="Times New Roman" w:cs="Times New Roman"/>
          <w:sz w:val="24"/>
          <w:szCs w:val="24"/>
        </w:rPr>
      </w:pPr>
      <w:r>
        <w:rPr>
          <w:rFonts w:ascii="Times New Roman" w:hAnsi="Times New Roman" w:cs="Times New Roman"/>
          <w:b/>
          <w:bCs/>
          <w:sz w:val="24"/>
          <w:szCs w:val="24"/>
        </w:rPr>
        <w:t>Elaps</w:t>
      </w:r>
      <w:r w:rsidRPr="003A617A">
        <w:rPr>
          <w:rFonts w:ascii="Times New Roman" w:hAnsi="Times New Roman" w:cs="Times New Roman"/>
          <w:b/>
          <w:bCs/>
          <w:sz w:val="24"/>
          <w:szCs w:val="24"/>
        </w:rPr>
        <w:t>ed</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Real</w:t>
      </w:r>
      <w:r>
        <w:rPr>
          <w:rFonts w:ascii="Times New Roman" w:hAnsi="Times New Roman" w:cs="Times New Roman"/>
          <w:b/>
          <w:bCs/>
          <w:sz w:val="24"/>
          <w:szCs w:val="24"/>
        </w:rPr>
        <w:t xml:space="preserve"> </w:t>
      </w:r>
      <w:r w:rsidRPr="003A617A">
        <w:rPr>
          <w:rFonts w:ascii="Times New Roman" w:hAnsi="Times New Roman" w:cs="Times New Roman"/>
          <w:b/>
          <w:bCs/>
          <w:sz w:val="24"/>
          <w:szCs w:val="24"/>
        </w:rPr>
        <w:t>Time</w:t>
      </w:r>
    </w:p>
    <w:p w14:paraId="2CB133F3" w14:textId="77777777" w:rsidR="003B66DD" w:rsidRDefault="003A617A" w:rsidP="00147A31">
      <w:pPr>
        <w:jc w:val="both"/>
        <w:rPr>
          <w:rFonts w:ascii="Times New Roman" w:hAnsi="Times New Roman" w:cs="Times New Roman"/>
          <w:sz w:val="24"/>
          <w:szCs w:val="24"/>
        </w:rPr>
      </w:pPr>
      <w:r w:rsidRPr="003A617A">
        <w:rPr>
          <w:rFonts w:ascii="Times New Roman" w:hAnsi="Times New Roman" w:cs="Times New Roman"/>
          <w:sz w:val="24"/>
          <w:szCs w:val="24"/>
        </w:rPr>
        <w:t xml:space="preserve">Note that the UTC time on a device is not monotonic: it can jump forwards or backwards unpredictably. So always use </w:t>
      </w:r>
      <w:r w:rsidRPr="003A617A">
        <w:rPr>
          <w:rFonts w:ascii="Times New Roman" w:hAnsi="Times New Roman" w:cs="Times New Roman"/>
          <w:i/>
          <w:sz w:val="24"/>
          <w:szCs w:val="24"/>
        </w:rPr>
        <w:t>getElapsedRealtimeNanos()</w:t>
      </w:r>
      <w:r w:rsidRPr="003A617A">
        <w:rPr>
          <w:rFonts w:ascii="Times New Roman" w:hAnsi="Times New Roman" w:cs="Times New Roman"/>
          <w:sz w:val="24"/>
          <w:szCs w:val="24"/>
        </w:rPr>
        <w:t xml:space="preserve"> when calculating time deltas.</w:t>
      </w:r>
      <w:r>
        <w:rPr>
          <w:rFonts w:ascii="Times New Roman" w:hAnsi="Times New Roman" w:cs="Times New Roman"/>
          <w:sz w:val="24"/>
          <w:szCs w:val="24"/>
        </w:rPr>
        <w:t xml:space="preserve"> </w:t>
      </w:r>
      <w:r w:rsidRPr="003A617A">
        <w:rPr>
          <w:rFonts w:ascii="Times New Roman" w:hAnsi="Times New Roman" w:cs="Times New Roman"/>
          <w:sz w:val="24"/>
          <w:szCs w:val="24"/>
        </w:rPr>
        <w:t xml:space="preserve">On the other hand, </w:t>
      </w:r>
      <w:r w:rsidRPr="003A617A">
        <w:rPr>
          <w:rFonts w:ascii="Times New Roman" w:hAnsi="Times New Roman" w:cs="Times New Roman"/>
          <w:i/>
          <w:sz w:val="24"/>
          <w:szCs w:val="24"/>
        </w:rPr>
        <w:t>getTime()</w:t>
      </w:r>
      <w:r w:rsidRPr="003A617A">
        <w:rPr>
          <w:rFonts w:ascii="Times New Roman" w:hAnsi="Times New Roman" w:cs="Times New Roman"/>
          <w:sz w:val="24"/>
          <w:szCs w:val="24"/>
        </w:rPr>
        <w:t xml:space="preserve"> is useful for presenting a human readable time to the user, or for carefully comparing location fixes across reboot or across devices.</w:t>
      </w:r>
    </w:p>
    <w:p w14:paraId="2522B996" w14:textId="77777777" w:rsidR="00815FC1" w:rsidRDefault="00815FC1" w:rsidP="00147A31">
      <w:pPr>
        <w:jc w:val="both"/>
        <w:rPr>
          <w:rFonts w:ascii="Times New Roman" w:hAnsi="Times New Roman" w:cs="Times New Roman"/>
          <w:sz w:val="24"/>
          <w:szCs w:val="24"/>
        </w:rPr>
      </w:pPr>
      <w:r>
        <w:rPr>
          <w:rFonts w:ascii="Times New Roman" w:hAnsi="Times New Roman" w:cs="Times New Roman"/>
          <w:sz w:val="24"/>
          <w:szCs w:val="24"/>
        </w:rPr>
        <w:t xml:space="preserve">More details about the key and values from the location probes can be seen in Android API documentation through this link. </w:t>
      </w:r>
    </w:p>
    <w:p w14:paraId="40366DD5" w14:textId="77777777" w:rsidR="002D6447" w:rsidRPr="008134D6" w:rsidRDefault="00815FC1" w:rsidP="00147A31">
      <w:pPr>
        <w:jc w:val="both"/>
        <w:rPr>
          <w:rFonts w:ascii="Times New Roman" w:hAnsi="Times New Roman" w:cs="Times New Roman"/>
          <w:sz w:val="24"/>
          <w:szCs w:val="24"/>
        </w:rPr>
      </w:pPr>
      <w:r w:rsidRPr="00815FC1">
        <w:rPr>
          <w:rFonts w:ascii="Times New Roman" w:hAnsi="Times New Roman" w:cs="Times New Roman"/>
          <w:sz w:val="24"/>
          <w:szCs w:val="24"/>
        </w:rPr>
        <w:t>http://developer.android.com/reference/android/location/Location.html#</w:t>
      </w:r>
    </w:p>
    <w:p w14:paraId="03206304" w14:textId="77777777" w:rsidR="008134D6" w:rsidRDefault="008134D6" w:rsidP="00147A31">
      <w:pPr>
        <w:pStyle w:val="Heading3"/>
        <w:jc w:val="both"/>
      </w:pPr>
      <w:bookmarkStart w:id="6" w:name="_Toc418195667"/>
      <w:r>
        <w:t>Nearby Wi-Fi Probe</w:t>
      </w:r>
      <w:bookmarkEnd w:id="6"/>
    </w:p>
    <w:p w14:paraId="0C8353BE" w14:textId="77777777" w:rsidR="00006941" w:rsidRPr="00006941" w:rsidRDefault="00992213" w:rsidP="00147A31">
      <w:pPr>
        <w:jc w:val="both"/>
        <w:rPr>
          <w:rFonts w:ascii="Times New Roman" w:hAnsi="Times New Roman" w:cs="Times New Roman"/>
          <w:sz w:val="24"/>
          <w:szCs w:val="24"/>
        </w:rPr>
      </w:pPr>
      <w:r>
        <w:rPr>
          <w:rFonts w:ascii="Times New Roman" w:hAnsi="Times New Roman" w:cs="Times New Roman"/>
          <w:sz w:val="24"/>
          <w:szCs w:val="24"/>
        </w:rPr>
        <w:t xml:space="preserve">One of important information about the user is nearby Wi-Fi. </w:t>
      </w:r>
      <w:r w:rsidR="00635F62">
        <w:rPr>
          <w:rFonts w:ascii="Times New Roman" w:hAnsi="Times New Roman" w:cs="Times New Roman"/>
          <w:sz w:val="24"/>
          <w:szCs w:val="24"/>
        </w:rPr>
        <w:t xml:space="preserve">This probes will collect all of Wi-Fi information which is near with user. </w:t>
      </w:r>
      <w:r>
        <w:rPr>
          <w:rFonts w:ascii="Times New Roman" w:hAnsi="Times New Roman" w:cs="Times New Roman"/>
          <w:sz w:val="24"/>
          <w:szCs w:val="24"/>
        </w:rPr>
        <w:t xml:space="preserve">This data also can be collected by using our application data collector. </w:t>
      </w:r>
      <w:r w:rsidR="00123B11">
        <w:rPr>
          <w:rFonts w:ascii="Times New Roman" w:hAnsi="Times New Roman" w:cs="Times New Roman"/>
          <w:sz w:val="24"/>
          <w:szCs w:val="24"/>
        </w:rPr>
        <w:t>Returned value from the system is look</w:t>
      </w:r>
      <w:r w:rsidR="00B60DE3">
        <w:rPr>
          <w:rFonts w:ascii="Times New Roman" w:hAnsi="Times New Roman" w:cs="Times New Roman"/>
          <w:sz w:val="24"/>
          <w:szCs w:val="24"/>
        </w:rPr>
        <w:t>s like</w:t>
      </w:r>
      <w:r w:rsidR="00123B11">
        <w:rPr>
          <w:rFonts w:ascii="Times New Roman" w:hAnsi="Times New Roman" w:cs="Times New Roman"/>
          <w:sz w:val="24"/>
          <w:szCs w:val="24"/>
        </w:rPr>
        <w:t xml:space="preserve">: </w:t>
      </w:r>
    </w:p>
    <w:p w14:paraId="253057D9" w14:textId="77777777" w:rsidR="00940489" w:rsidRDefault="00E448A6" w:rsidP="00940489">
      <w:pPr>
        <w:spacing w:before="100" w:after="0" w:line="216" w:lineRule="auto"/>
        <w:jc w:val="both"/>
        <w:rPr>
          <w:rFonts w:ascii="Courier New" w:eastAsia="Times New Roman" w:hAnsi="Courier New" w:cs="Courier New"/>
          <w:color w:val="2E74B5" w:themeColor="accent1" w:themeShade="BF"/>
          <w:kern w:val="24"/>
          <w:sz w:val="20"/>
          <w:szCs w:val="20"/>
        </w:rPr>
      </w:pPr>
      <w:r w:rsidRPr="00E448A6">
        <w:rPr>
          <w:rFonts w:ascii="Courier New" w:eastAsia="Times New Roman" w:hAnsi="Courier New" w:cs="Courier New"/>
          <w:color w:val="2E74B5" w:themeColor="accent1" w:themeShade="BF"/>
          <w:kern w:val="24"/>
          <w:sz w:val="20"/>
          <w:szCs w:val="20"/>
        </w:rPr>
        <w:t>{"BSSID":"b0:c7:45:7d:0f:7c"</w:t>
      </w:r>
      <w:r w:rsidRPr="00E448A6">
        <w:rPr>
          <w:rFonts w:ascii="Courier New" w:eastAsia="Times New Roman" w:hAnsi="Courier New" w:cs="Courier New"/>
          <w:b/>
          <w:bCs/>
          <w:color w:val="2E74B5" w:themeColor="accent1" w:themeShade="BF"/>
          <w:kern w:val="24"/>
          <w:sz w:val="20"/>
          <w:szCs w:val="20"/>
        </w:rPr>
        <w:t>,"SSID":"rischan"</w:t>
      </w:r>
      <w:r w:rsidRPr="00E448A6">
        <w:rPr>
          <w:rFonts w:ascii="Courier New" w:eastAsia="Times New Roman" w:hAnsi="Courier New" w:cs="Courier New"/>
          <w:color w:val="2E74B5" w:themeColor="accent1" w:themeShade="BF"/>
          <w:kern w:val="24"/>
          <w:sz w:val="20"/>
          <w:szCs w:val="20"/>
        </w:rPr>
        <w:t>,"capabilities":"[WPA2-PSK-CCMP+TKIP][ESS]","frequency":5180,</w:t>
      </w:r>
      <w:r w:rsidRPr="00E448A6">
        <w:rPr>
          <w:rFonts w:ascii="Courier New" w:eastAsia="Times New Roman" w:hAnsi="Courier New" w:cs="Courier New"/>
          <w:b/>
          <w:bCs/>
          <w:color w:val="2E74B5" w:themeColor="accent1" w:themeShade="BF"/>
          <w:kern w:val="24"/>
          <w:sz w:val="20"/>
          <w:szCs w:val="20"/>
        </w:rPr>
        <w:t>"level":-46</w:t>
      </w:r>
      <w:r w:rsidRPr="00E448A6">
        <w:rPr>
          <w:rFonts w:ascii="Courier New" w:eastAsia="Times New Roman" w:hAnsi="Courier New" w:cs="Courier New"/>
          <w:color w:val="2E74B5" w:themeColor="accent1" w:themeShade="BF"/>
          <w:kern w:val="24"/>
          <w:sz w:val="20"/>
          <w:szCs w:val="20"/>
        </w:rPr>
        <w:t>,"timestamp":1403476993.05}</w:t>
      </w:r>
    </w:p>
    <w:p w14:paraId="4AA6F6AA" w14:textId="77777777" w:rsidR="00940489" w:rsidRPr="00940489" w:rsidRDefault="00940489" w:rsidP="00940489">
      <w:pPr>
        <w:spacing w:before="100" w:after="0" w:line="216" w:lineRule="auto"/>
        <w:jc w:val="both"/>
        <w:rPr>
          <w:rFonts w:ascii="Courier New" w:eastAsia="Times New Roman" w:hAnsi="Courier New" w:cs="Courier New"/>
          <w:color w:val="2E74B5" w:themeColor="accent1" w:themeShade="BF"/>
          <w:kern w:val="24"/>
          <w:sz w:val="20"/>
          <w:szCs w:val="20"/>
        </w:rPr>
      </w:pPr>
    </w:p>
    <w:p w14:paraId="0251B65C" w14:textId="77777777" w:rsidR="006059FE" w:rsidRPr="00940489" w:rsidRDefault="00940489" w:rsidP="00940489">
      <w:pPr>
        <w:jc w:val="both"/>
        <w:rPr>
          <w:rFonts w:ascii="Times New Roman" w:hAnsi="Times New Roman" w:cs="Times New Roman"/>
          <w:sz w:val="24"/>
          <w:szCs w:val="24"/>
        </w:rPr>
      </w:pPr>
      <w:r>
        <w:rPr>
          <w:rFonts w:ascii="Times New Roman" w:hAnsi="Times New Roman" w:cs="Times New Roman"/>
          <w:sz w:val="24"/>
          <w:szCs w:val="24"/>
        </w:rPr>
        <w:t xml:space="preserve">We have 6 couple of keys and values, BSSID, SSID (Access Point name), capabilities, frequency, level, and timestamp. </w:t>
      </w:r>
    </w:p>
    <w:p w14:paraId="13CD9415"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Capabilities</w:t>
      </w:r>
    </w:p>
    <w:p w14:paraId="50B6A6FF"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Describes the authentication, key management, and encryption schemes supported by the access point.</w:t>
      </w:r>
    </w:p>
    <w:p w14:paraId="0A316C6A"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Frequency</w:t>
      </w:r>
    </w:p>
    <w:p w14:paraId="2518E7F1" w14:textId="77777777" w:rsidR="006059FE" w:rsidRPr="00940489"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frequency in MHz of the channel over which the client is communicating with the</w:t>
      </w:r>
      <w:r w:rsidR="00940489">
        <w:rPr>
          <w:rFonts w:ascii="Times New Roman" w:hAnsi="Times New Roman" w:cs="Times New Roman"/>
          <w:sz w:val="24"/>
          <w:szCs w:val="24"/>
        </w:rPr>
        <w:t xml:space="preserve"> access point.</w:t>
      </w:r>
    </w:p>
    <w:p w14:paraId="4786BC53" w14:textId="77777777" w:rsidR="006059FE" w:rsidRPr="006059FE" w:rsidRDefault="006059FE" w:rsidP="00147A31">
      <w:pPr>
        <w:jc w:val="both"/>
        <w:rPr>
          <w:rFonts w:ascii="Times New Roman" w:hAnsi="Times New Roman" w:cs="Times New Roman"/>
          <w:sz w:val="24"/>
          <w:szCs w:val="24"/>
        </w:rPr>
      </w:pPr>
      <w:r w:rsidRPr="006059FE">
        <w:rPr>
          <w:rFonts w:ascii="Times New Roman" w:hAnsi="Times New Roman" w:cs="Times New Roman"/>
          <w:b/>
          <w:bCs/>
          <w:sz w:val="24"/>
          <w:szCs w:val="24"/>
        </w:rPr>
        <w:t>Level</w:t>
      </w:r>
    </w:p>
    <w:p w14:paraId="16F3A9B3" w14:textId="77777777" w:rsidR="002D6447" w:rsidRPr="002D6447" w:rsidRDefault="006059FE" w:rsidP="00147A31">
      <w:pPr>
        <w:jc w:val="both"/>
        <w:rPr>
          <w:rFonts w:ascii="Times New Roman" w:hAnsi="Times New Roman" w:cs="Times New Roman"/>
          <w:sz w:val="24"/>
          <w:szCs w:val="24"/>
        </w:rPr>
      </w:pPr>
      <w:r w:rsidRPr="006059FE">
        <w:rPr>
          <w:rFonts w:ascii="Times New Roman" w:hAnsi="Times New Roman" w:cs="Times New Roman"/>
          <w:sz w:val="24"/>
          <w:szCs w:val="24"/>
        </w:rPr>
        <w:t>The detected signal level in dBm, also known as the RSSI.</w:t>
      </w:r>
      <w:r>
        <w:rPr>
          <w:rFonts w:ascii="Times New Roman" w:hAnsi="Times New Roman" w:cs="Times New Roman"/>
          <w:sz w:val="24"/>
          <w:szCs w:val="24"/>
        </w:rPr>
        <w:t xml:space="preserve"> </w:t>
      </w:r>
      <w:r w:rsidRPr="006059FE">
        <w:rPr>
          <w:rFonts w:ascii="Times New Roman" w:hAnsi="Times New Roman" w:cs="Times New Roman"/>
          <w:sz w:val="24"/>
          <w:szCs w:val="24"/>
        </w:rPr>
        <w:t xml:space="preserve">Use </w:t>
      </w:r>
      <w:r w:rsidRPr="00612192">
        <w:rPr>
          <w:rFonts w:ascii="Times New Roman" w:hAnsi="Times New Roman" w:cs="Times New Roman"/>
          <w:i/>
          <w:sz w:val="24"/>
          <w:szCs w:val="24"/>
        </w:rPr>
        <w:t>calculateSignalLevel(int, int)</w:t>
      </w:r>
      <w:r w:rsidRPr="006059FE">
        <w:rPr>
          <w:rFonts w:ascii="Times New Roman" w:hAnsi="Times New Roman" w:cs="Times New Roman"/>
          <w:sz w:val="24"/>
          <w:szCs w:val="24"/>
        </w:rPr>
        <w:t xml:space="preserve"> to convert this number into an absolute signal level wh</w:t>
      </w:r>
      <w:r w:rsidR="00612192">
        <w:rPr>
          <w:rFonts w:ascii="Times New Roman" w:hAnsi="Times New Roman" w:cs="Times New Roman"/>
          <w:sz w:val="24"/>
          <w:szCs w:val="24"/>
        </w:rPr>
        <w:t>ich can be displayed to a user.</w:t>
      </w:r>
    </w:p>
    <w:p w14:paraId="1CC200EF" w14:textId="77777777" w:rsidR="008134D6" w:rsidRDefault="008134D6" w:rsidP="00147A31">
      <w:pPr>
        <w:pStyle w:val="Heading3"/>
        <w:jc w:val="both"/>
      </w:pPr>
      <w:bookmarkStart w:id="7" w:name="_Toc418195668"/>
      <w:r>
        <w:t>Nearby Bluetooth Probe</w:t>
      </w:r>
      <w:bookmarkEnd w:id="7"/>
    </w:p>
    <w:p w14:paraId="59AAA08C" w14:textId="77777777" w:rsidR="00006941" w:rsidRPr="00006941" w:rsidRDefault="00D33F75" w:rsidP="00147A31">
      <w:pPr>
        <w:jc w:val="both"/>
        <w:rPr>
          <w:rFonts w:ascii="Times New Roman" w:hAnsi="Times New Roman" w:cs="Times New Roman"/>
          <w:sz w:val="24"/>
          <w:szCs w:val="24"/>
        </w:rPr>
      </w:pPr>
      <w:r>
        <w:rPr>
          <w:rFonts w:ascii="Times New Roman" w:hAnsi="Times New Roman" w:cs="Times New Roman"/>
          <w:sz w:val="24"/>
          <w:szCs w:val="24"/>
        </w:rPr>
        <w:t>Beside of nearby Wi-Fi, one of important information related with human is nearby Bluetooth.</w:t>
      </w:r>
      <w:r w:rsidR="00612192">
        <w:rPr>
          <w:rFonts w:ascii="Times New Roman" w:hAnsi="Times New Roman" w:cs="Times New Roman"/>
          <w:sz w:val="24"/>
          <w:szCs w:val="24"/>
        </w:rPr>
        <w:t xml:space="preserve"> This probes will collect all of Wi-Fi information which is near with user.</w:t>
      </w:r>
      <w:r>
        <w:rPr>
          <w:rFonts w:ascii="Times New Roman" w:hAnsi="Times New Roman" w:cs="Times New Roman"/>
          <w:sz w:val="24"/>
          <w:szCs w:val="24"/>
        </w:rPr>
        <w:t xml:space="preserve"> The value that we get</w:t>
      </w:r>
      <w:r w:rsidR="00B60DE3">
        <w:rPr>
          <w:rFonts w:ascii="Times New Roman" w:hAnsi="Times New Roman" w:cs="Times New Roman"/>
          <w:sz w:val="24"/>
          <w:szCs w:val="24"/>
        </w:rPr>
        <w:t xml:space="preserve"> from our application looks like</w:t>
      </w:r>
      <w:r>
        <w:rPr>
          <w:rFonts w:ascii="Times New Roman" w:hAnsi="Times New Roman" w:cs="Times New Roman"/>
          <w:sz w:val="24"/>
          <w:szCs w:val="24"/>
        </w:rPr>
        <w:t>:</w:t>
      </w:r>
    </w:p>
    <w:p w14:paraId="01DDFEE5" w14:textId="77777777" w:rsidR="00006941" w:rsidRDefault="00006941" w:rsidP="00D377D3">
      <w:pPr>
        <w:spacing w:before="100" w:after="0" w:line="216" w:lineRule="auto"/>
        <w:jc w:val="both"/>
        <w:rPr>
          <w:rFonts w:ascii="Times New Roman" w:eastAsia="Times New Roman" w:hAnsi="Times New Roman" w:cs="Times New Roman"/>
          <w:color w:val="2E74B5" w:themeColor="accent1" w:themeShade="BF"/>
          <w:sz w:val="20"/>
          <w:szCs w:val="20"/>
        </w:rPr>
      </w:pPr>
      <w:r w:rsidRPr="00006941">
        <w:rPr>
          <w:rFonts w:ascii="Courier New" w:eastAsia="Times New Roman" w:hAnsi="Courier New" w:cs="Courier New"/>
          <w:color w:val="2E74B5" w:themeColor="accent1" w:themeShade="BF"/>
          <w:kern w:val="24"/>
          <w:sz w:val="20"/>
          <w:szCs w:val="20"/>
        </w:rPr>
        <w:lastRenderedPageBreak/>
        <w:t>{android.bluetooth.device.extra.DEVICE":{"mAddress":"74:F0:6D:E8:ED:67"},"android.bluetooth.device.extra.NAME":"RRI-ITMS PC","android.bluetooth.device.extra.RSSI":-79,"timestamp":1404128054.397}</w:t>
      </w:r>
    </w:p>
    <w:p w14:paraId="3C88371D" w14:textId="77777777" w:rsidR="00D377D3" w:rsidRPr="00D377D3" w:rsidRDefault="00D377D3" w:rsidP="00D377D3">
      <w:pPr>
        <w:spacing w:before="100" w:after="0" w:line="216" w:lineRule="auto"/>
        <w:jc w:val="both"/>
        <w:rPr>
          <w:rFonts w:ascii="Times New Roman" w:eastAsia="Times New Roman" w:hAnsi="Times New Roman" w:cs="Times New Roman"/>
          <w:color w:val="2E74B5" w:themeColor="accent1" w:themeShade="BF"/>
          <w:sz w:val="20"/>
          <w:szCs w:val="20"/>
        </w:rPr>
      </w:pPr>
    </w:p>
    <w:p w14:paraId="50B7158C" w14:textId="77777777" w:rsidR="00D377D3" w:rsidRPr="00D377D3" w:rsidRDefault="00D377D3" w:rsidP="00147A31">
      <w:pPr>
        <w:jc w:val="both"/>
        <w:rPr>
          <w:rFonts w:ascii="Times New Roman" w:hAnsi="Times New Roman" w:cs="Times New Roman"/>
          <w:sz w:val="24"/>
          <w:szCs w:val="24"/>
        </w:rPr>
      </w:pPr>
      <w:r>
        <w:rPr>
          <w:rFonts w:ascii="Times New Roman" w:hAnsi="Times New Roman" w:cs="Times New Roman"/>
          <w:sz w:val="24"/>
          <w:szCs w:val="24"/>
        </w:rPr>
        <w:t xml:space="preserve">We have information about the device, in this case Bluetooth device address, also Bluetooth name, RSSI, and timestamp. </w:t>
      </w:r>
    </w:p>
    <w:p w14:paraId="1AC28DAE" w14:textId="77777777"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b/>
          <w:bCs/>
          <w:sz w:val="24"/>
          <w:szCs w:val="24"/>
        </w:rPr>
        <w:t>android.bluetooth.device.extra.RSSI</w:t>
      </w:r>
    </w:p>
    <w:p w14:paraId="34C1FC51" w14:textId="77777777" w:rsidR="00006941" w:rsidRPr="00006941"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Used as an optional short extra field in ACTION_FOUND intents. Contains the RSSI value of the remote device as reported by the Bluetooth hardware.</w:t>
      </w:r>
      <w:r w:rsidR="00FB4DC3">
        <w:rPr>
          <w:rFonts w:ascii="Times New Roman" w:hAnsi="Times New Roman" w:cs="Times New Roman"/>
          <w:sz w:val="24"/>
          <w:szCs w:val="24"/>
        </w:rPr>
        <w:t xml:space="preserve"> </w:t>
      </w:r>
      <w:r w:rsidRPr="00006941">
        <w:rPr>
          <w:rFonts w:ascii="Times New Roman" w:hAnsi="Times New Roman" w:cs="Times New Roman"/>
          <w:sz w:val="24"/>
          <w:szCs w:val="24"/>
        </w:rPr>
        <w:t>Constant Value: "android.bluetooth.device.extra.RSSI“</w:t>
      </w:r>
      <w:r w:rsidR="00FB4DC3">
        <w:rPr>
          <w:rFonts w:ascii="Times New Roman" w:hAnsi="Times New Roman" w:cs="Times New Roman"/>
          <w:sz w:val="24"/>
          <w:szCs w:val="24"/>
        </w:rPr>
        <w:t xml:space="preserve">. More details about Bluetooth documentation can be seen in Android API documentation through this link </w:t>
      </w:r>
    </w:p>
    <w:p w14:paraId="10F97A6F" w14:textId="77777777" w:rsidR="006059FE" w:rsidRDefault="00006941" w:rsidP="00147A31">
      <w:pPr>
        <w:jc w:val="both"/>
        <w:rPr>
          <w:rFonts w:ascii="Times New Roman" w:hAnsi="Times New Roman" w:cs="Times New Roman"/>
          <w:sz w:val="24"/>
          <w:szCs w:val="24"/>
        </w:rPr>
      </w:pPr>
      <w:r w:rsidRPr="00006941">
        <w:rPr>
          <w:rFonts w:ascii="Times New Roman" w:hAnsi="Times New Roman" w:cs="Times New Roman"/>
          <w:sz w:val="24"/>
          <w:szCs w:val="24"/>
        </w:rPr>
        <w:t>http://developer.android.com/reference/android/bluetooth/BluetoothDevice.html</w:t>
      </w:r>
    </w:p>
    <w:p w14:paraId="4DDAA0FB" w14:textId="77777777" w:rsidR="00006941" w:rsidRPr="006059FE" w:rsidRDefault="00006941" w:rsidP="00147A31">
      <w:pPr>
        <w:jc w:val="both"/>
        <w:rPr>
          <w:rFonts w:ascii="Times New Roman" w:hAnsi="Times New Roman" w:cs="Times New Roman"/>
          <w:sz w:val="24"/>
          <w:szCs w:val="24"/>
        </w:rPr>
      </w:pPr>
    </w:p>
    <w:p w14:paraId="575EA0E9" w14:textId="77777777" w:rsidR="008134D6" w:rsidRDefault="008134D6" w:rsidP="00147A31">
      <w:pPr>
        <w:pStyle w:val="Heading3"/>
        <w:jc w:val="both"/>
      </w:pPr>
      <w:bookmarkStart w:id="8" w:name="_Toc418195669"/>
      <w:r>
        <w:t>Battery Probe</w:t>
      </w:r>
      <w:bookmarkEnd w:id="8"/>
    </w:p>
    <w:p w14:paraId="645001C7" w14:textId="77777777" w:rsidR="002C0155" w:rsidRPr="00006941" w:rsidRDefault="00DB4F9D" w:rsidP="00147A31">
      <w:pPr>
        <w:jc w:val="both"/>
        <w:rPr>
          <w:rFonts w:ascii="Times New Roman" w:hAnsi="Times New Roman" w:cs="Times New Roman"/>
          <w:sz w:val="24"/>
          <w:szCs w:val="24"/>
        </w:rPr>
      </w:pPr>
      <w:r>
        <w:rPr>
          <w:rFonts w:ascii="Times New Roman" w:hAnsi="Times New Roman" w:cs="Times New Roman"/>
          <w:sz w:val="24"/>
          <w:szCs w:val="24"/>
        </w:rPr>
        <w:t>Battery Probe will collect battery information from the user’s smartphone such as charging or discharging, health condition, level, and etc. The value tha</w:t>
      </w:r>
      <w:r w:rsidR="00B60DE3">
        <w:rPr>
          <w:rFonts w:ascii="Times New Roman" w:hAnsi="Times New Roman" w:cs="Times New Roman"/>
          <w:sz w:val="24"/>
          <w:szCs w:val="24"/>
        </w:rPr>
        <w:t>t returned by system looks like</w:t>
      </w:r>
      <w:r>
        <w:rPr>
          <w:rFonts w:ascii="Times New Roman" w:hAnsi="Times New Roman" w:cs="Times New Roman"/>
          <w:sz w:val="24"/>
          <w:szCs w:val="24"/>
        </w:rPr>
        <w:t xml:space="preserve">: </w:t>
      </w:r>
    </w:p>
    <w:p w14:paraId="6C612826" w14:textId="77777777" w:rsidR="00006941" w:rsidRDefault="007503D4" w:rsidP="007157A9">
      <w:pPr>
        <w:spacing w:before="100" w:after="0" w:line="216" w:lineRule="auto"/>
        <w:jc w:val="both"/>
        <w:rPr>
          <w:rFonts w:ascii="Times New Roman" w:eastAsia="Times New Roman" w:hAnsi="Times New Roman" w:cs="Times New Roman"/>
          <w:color w:val="2E74B5" w:themeColor="accent1" w:themeShade="BF"/>
          <w:sz w:val="20"/>
          <w:szCs w:val="20"/>
        </w:rPr>
      </w:pP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"charge_type":0</w:t>
      </w:r>
      <w:r w:rsidRPr="007503D4">
        <w:rPr>
          <w:rFonts w:ascii="Courier New" w:eastAsia="Times New Roman" w:hAnsi="Courier New" w:cs="Courier New"/>
          <w:color w:val="2E74B5" w:themeColor="accent1" w:themeShade="BF"/>
          <w:kern w:val="24"/>
          <w:sz w:val="20"/>
          <w:szCs w:val="20"/>
        </w:rPr>
        <w:t>,</w:t>
      </w:r>
      <w:r w:rsidRPr="007503D4">
        <w:rPr>
          <w:rFonts w:ascii="Courier New" w:eastAsia="Times New Roman" w:hAnsi="Courier New" w:cs="Courier New"/>
          <w:b/>
          <w:bCs/>
          <w:color w:val="2E74B5" w:themeColor="accent1" w:themeShade="BF"/>
          <w:kern w:val="24"/>
          <w:sz w:val="20"/>
          <w:szCs w:val="20"/>
        </w:rPr>
        <w:t>"health":2</w:t>
      </w:r>
      <w:r w:rsidRPr="007503D4">
        <w:rPr>
          <w:rFonts w:ascii="Courier New" w:eastAsia="Times New Roman" w:hAnsi="Courier New" w:cs="Courier New"/>
          <w:color w:val="2E74B5" w:themeColor="accent1" w:themeShade="BF"/>
          <w:kern w:val="24"/>
          <w:sz w:val="20"/>
          <w:szCs w:val="20"/>
        </w:rPr>
        <w:t>,"icon-small":17303540, "level":89,"online":1, "scale":100,</w:t>
      </w:r>
      <w:r w:rsidRPr="007503D4">
        <w:rPr>
          <w:rFonts w:ascii="Courier New" w:eastAsia="Times New Roman" w:hAnsi="Courier New" w:cs="Courier New"/>
          <w:b/>
          <w:bCs/>
          <w:color w:val="2E74B5" w:themeColor="accent1" w:themeShade="BF"/>
          <w:kern w:val="24"/>
          <w:sz w:val="20"/>
          <w:szCs w:val="20"/>
        </w:rPr>
        <w:t>"status":3</w:t>
      </w:r>
      <w:r w:rsidRPr="007503D4">
        <w:rPr>
          <w:rFonts w:ascii="Courier New" w:eastAsia="Times New Roman" w:hAnsi="Courier New" w:cs="Courier New"/>
          <w:color w:val="2E74B5" w:themeColor="accent1" w:themeShade="BF"/>
          <w:kern w:val="24"/>
          <w:sz w:val="20"/>
          <w:szCs w:val="20"/>
        </w:rPr>
        <w:t>,"technology":"Li-ion","temperature":305,"timestamp":1403476991.281,"voltage":4138}</w:t>
      </w:r>
    </w:p>
    <w:p w14:paraId="664E397B" w14:textId="77777777" w:rsidR="007157A9" w:rsidRPr="007157A9" w:rsidRDefault="007157A9" w:rsidP="007157A9">
      <w:pPr>
        <w:spacing w:before="100" w:after="0" w:line="216" w:lineRule="auto"/>
        <w:jc w:val="both"/>
        <w:rPr>
          <w:rFonts w:ascii="Times New Roman" w:eastAsia="Times New Roman" w:hAnsi="Times New Roman" w:cs="Times New Roman"/>
          <w:color w:val="2E74B5" w:themeColor="accent1" w:themeShade="BF"/>
          <w:sz w:val="20"/>
          <w:szCs w:val="20"/>
        </w:rPr>
      </w:pPr>
    </w:p>
    <w:p w14:paraId="6200114D" w14:textId="77777777" w:rsidR="00547A15" w:rsidRPr="00547A15" w:rsidRDefault="00547A15" w:rsidP="00147A31">
      <w:pPr>
        <w:jc w:val="both"/>
        <w:rPr>
          <w:rFonts w:ascii="Times New Roman" w:hAnsi="Times New Roman" w:cs="Times New Roman"/>
          <w:sz w:val="24"/>
          <w:szCs w:val="24"/>
        </w:rPr>
      </w:pPr>
      <w:r w:rsidRPr="00547A15">
        <w:rPr>
          <w:rFonts w:ascii="Times New Roman" w:hAnsi="Times New Roman" w:cs="Times New Roman"/>
          <w:sz w:val="24"/>
          <w:szCs w:val="24"/>
        </w:rPr>
        <w:t xml:space="preserve">We have 11 couple of keys and values from those data. </w:t>
      </w:r>
      <w:r w:rsidR="007157A9">
        <w:rPr>
          <w:rFonts w:ascii="Times New Roman" w:hAnsi="Times New Roman" w:cs="Times New Roman"/>
          <w:sz w:val="24"/>
          <w:szCs w:val="24"/>
        </w:rPr>
        <w:t>The description about the meaning of values of charge_type, health</w:t>
      </w:r>
      <w:r w:rsidR="00BC5EDA">
        <w:rPr>
          <w:rFonts w:ascii="Times New Roman" w:hAnsi="Times New Roman" w:cs="Times New Roman"/>
          <w:sz w:val="24"/>
          <w:szCs w:val="24"/>
        </w:rPr>
        <w:t xml:space="preserve">, </w:t>
      </w:r>
      <w:r w:rsidR="007157A9">
        <w:rPr>
          <w:rFonts w:ascii="Times New Roman" w:hAnsi="Times New Roman" w:cs="Times New Roman"/>
          <w:sz w:val="24"/>
          <w:szCs w:val="24"/>
        </w:rPr>
        <w:t>status</w:t>
      </w:r>
      <w:r w:rsidR="00BC5EDA">
        <w:rPr>
          <w:rFonts w:ascii="Times New Roman" w:hAnsi="Times New Roman" w:cs="Times New Roman"/>
          <w:sz w:val="24"/>
          <w:szCs w:val="24"/>
        </w:rPr>
        <w:t>, and voltage</w:t>
      </w:r>
      <w:r w:rsidR="007157A9">
        <w:rPr>
          <w:rFonts w:ascii="Times New Roman" w:hAnsi="Times New Roman" w:cs="Times New Roman"/>
          <w:sz w:val="24"/>
          <w:szCs w:val="24"/>
        </w:rPr>
        <w:t xml:space="preserve"> can be seen below:</w:t>
      </w:r>
    </w:p>
    <w:p w14:paraId="37A4AD36"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Charge Type value meaning</w:t>
      </w:r>
    </w:p>
    <w:p w14:paraId="4395BC38"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BATTERY_PLUGED_AC =1</w:t>
      </w:r>
    </w:p>
    <w:p w14:paraId="626294BF"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BATTERY_PLUGGED_USB =2</w:t>
      </w:r>
    </w:p>
    <w:p w14:paraId="7AF14C82" w14:textId="77777777" w:rsidR="007503D4" w:rsidRPr="007503D4" w:rsidRDefault="007503D4" w:rsidP="00147A31">
      <w:pPr>
        <w:pStyle w:val="ListParagraph"/>
        <w:numPr>
          <w:ilvl w:val="0"/>
          <w:numId w:val="5"/>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BATTERY_PLUGGED_WIRELESS=4</w:t>
      </w:r>
    </w:p>
    <w:p w14:paraId="1611115D"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Status value meaning</w:t>
      </w:r>
    </w:p>
    <w:p w14:paraId="27D3D343"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BATTERY_STATUS_CHARGING =2</w:t>
      </w:r>
    </w:p>
    <w:p w14:paraId="045C66D8"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BATTERY_STATUS_DISCHARGING =3</w:t>
      </w:r>
    </w:p>
    <w:p w14:paraId="67E2141B"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BATTERY_STATUS_FULL =5</w:t>
      </w:r>
    </w:p>
    <w:p w14:paraId="672A2D04"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BATTERY_STATUS_NOT_CHARGING =4</w:t>
      </w:r>
    </w:p>
    <w:p w14:paraId="580DF128" w14:textId="77777777" w:rsidR="007503D4" w:rsidRPr="007503D4" w:rsidRDefault="007503D4" w:rsidP="00147A31">
      <w:pPr>
        <w:pStyle w:val="ListParagraph"/>
        <w:numPr>
          <w:ilvl w:val="0"/>
          <w:numId w:val="6"/>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BATTERY_STATUS_UNKNOWN =1</w:t>
      </w:r>
    </w:p>
    <w:p w14:paraId="29E96B4B" w14:textId="77777777" w:rsidR="007503D4" w:rsidRPr="007503D4" w:rsidRDefault="007503D4" w:rsidP="00147A31">
      <w:pPr>
        <w:tabs>
          <w:tab w:val="left" w:pos="2880"/>
        </w:tabs>
        <w:jc w:val="both"/>
        <w:rPr>
          <w:rFonts w:ascii="Times New Roman" w:hAnsi="Times New Roman" w:cs="Times New Roman"/>
          <w:sz w:val="24"/>
          <w:szCs w:val="24"/>
        </w:rPr>
      </w:pPr>
    </w:p>
    <w:p w14:paraId="7AC5D4F7"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Health values meaning</w:t>
      </w:r>
    </w:p>
    <w:p w14:paraId="1287F4D4"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lastRenderedPageBreak/>
        <w:t>BATTERY_HEALTH_COLD =7</w:t>
      </w:r>
    </w:p>
    <w:p w14:paraId="04C82E7A"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BATTERY_HEALTH_DEAD =4</w:t>
      </w:r>
    </w:p>
    <w:p w14:paraId="0EABC069"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BATTERY_HEALTH_GOOD =2</w:t>
      </w:r>
    </w:p>
    <w:p w14:paraId="6E01378F"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BATTERY_HEALTH_OVERHEAT =3</w:t>
      </w:r>
    </w:p>
    <w:p w14:paraId="3FBD6ABA"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BATTERY_HEALTH_OVER_VOLTAGE =5</w:t>
      </w:r>
    </w:p>
    <w:p w14:paraId="60B42C1F"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BATTERY_HEALTH_UNKNOWN =1</w:t>
      </w:r>
    </w:p>
    <w:p w14:paraId="7B0D9732" w14:textId="77777777" w:rsidR="007503D4" w:rsidRPr="007503D4" w:rsidRDefault="007503D4" w:rsidP="00147A31">
      <w:pPr>
        <w:pStyle w:val="ListParagraph"/>
        <w:numPr>
          <w:ilvl w:val="0"/>
          <w:numId w:val="7"/>
        </w:num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BATTERY_HEALTH_UNSPECIFIED_FAILURE =5</w:t>
      </w:r>
    </w:p>
    <w:p w14:paraId="536E559E" w14:textId="77777777" w:rsidR="007503D4" w:rsidRP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b/>
          <w:bCs/>
          <w:sz w:val="24"/>
          <w:szCs w:val="24"/>
        </w:rPr>
        <w:t>Voltage</w:t>
      </w:r>
    </w:p>
    <w:p w14:paraId="4AD7835C" w14:textId="77777777" w:rsidR="007503D4" w:rsidRDefault="007503D4" w:rsidP="00147A31">
      <w:pPr>
        <w:tabs>
          <w:tab w:val="left" w:pos="2880"/>
        </w:tabs>
        <w:jc w:val="both"/>
        <w:rPr>
          <w:rFonts w:ascii="Times New Roman" w:hAnsi="Times New Roman" w:cs="Times New Roman"/>
          <w:sz w:val="24"/>
          <w:szCs w:val="24"/>
        </w:rPr>
      </w:pPr>
      <w:r w:rsidRPr="007503D4">
        <w:rPr>
          <w:rFonts w:ascii="Times New Roman" w:hAnsi="Times New Roman" w:cs="Times New Roman"/>
          <w:sz w:val="24"/>
          <w:szCs w:val="24"/>
        </w:rPr>
        <w:t>Integer containing the current battery voltage level. Constant Value: "voltage"</w:t>
      </w:r>
      <w:r>
        <w:rPr>
          <w:rFonts w:ascii="Times New Roman" w:hAnsi="Times New Roman" w:cs="Times New Roman"/>
          <w:sz w:val="24"/>
          <w:szCs w:val="24"/>
        </w:rPr>
        <w:t>.</w:t>
      </w:r>
    </w:p>
    <w:p w14:paraId="48D74F04" w14:textId="77777777" w:rsidR="007503D4" w:rsidRPr="007503D4" w:rsidRDefault="007503D4" w:rsidP="00147A31">
      <w:pPr>
        <w:tabs>
          <w:tab w:val="left" w:pos="2880"/>
        </w:tabs>
        <w:jc w:val="both"/>
      </w:pPr>
      <w:r>
        <w:rPr>
          <w:rFonts w:ascii="Times New Roman" w:hAnsi="Times New Roman" w:cs="Times New Roman"/>
          <w:sz w:val="24"/>
          <w:szCs w:val="24"/>
        </w:rPr>
        <w:t xml:space="preserve">More details about Battery documentation can be seen in Android API documentation in this link </w:t>
      </w:r>
      <w:r w:rsidRPr="007503D4">
        <w:t>http://developer.android.com/reference/android/os/BatteryManager.html</w:t>
      </w:r>
    </w:p>
    <w:p w14:paraId="06FF2A31" w14:textId="77777777" w:rsidR="007503D4" w:rsidRPr="002C0155" w:rsidRDefault="007503D4" w:rsidP="00147A31">
      <w:pPr>
        <w:tabs>
          <w:tab w:val="left" w:pos="2880"/>
        </w:tabs>
        <w:jc w:val="both"/>
      </w:pPr>
    </w:p>
    <w:p w14:paraId="06025632" w14:textId="77777777" w:rsidR="006461E1" w:rsidRDefault="001E1EB0" w:rsidP="00147A31">
      <w:pPr>
        <w:pStyle w:val="Heading2"/>
        <w:jc w:val="both"/>
      </w:pPr>
      <w:bookmarkStart w:id="9" w:name="_Toc418195670"/>
      <w:r>
        <w:t>Historical Data</w:t>
      </w:r>
      <w:bookmarkEnd w:id="9"/>
    </w:p>
    <w:p w14:paraId="22B17F14" w14:textId="06912949" w:rsidR="00474CB5" w:rsidRDefault="0085134D" w:rsidP="00147A31">
      <w:pPr>
        <w:jc w:val="both"/>
        <w:rPr>
          <w:rFonts w:ascii="Times New Roman" w:hAnsi="Times New Roman" w:cs="Times New Roman"/>
          <w:sz w:val="24"/>
          <w:szCs w:val="24"/>
        </w:rPr>
      </w:pPr>
      <w:r>
        <w:rPr>
          <w:rFonts w:ascii="Times New Roman" w:hAnsi="Times New Roman" w:cs="Times New Roman"/>
          <w:sz w:val="24"/>
          <w:szCs w:val="24"/>
        </w:rPr>
        <w:t>Table 3</w:t>
      </w:r>
      <w:r w:rsidR="00297485">
        <w:rPr>
          <w:rFonts w:ascii="Times New Roman" w:hAnsi="Times New Roman" w:cs="Times New Roman"/>
          <w:sz w:val="24"/>
          <w:szCs w:val="24"/>
        </w:rPr>
        <w:t xml:space="preserve"> </w:t>
      </w:r>
      <w:r>
        <w:rPr>
          <w:rFonts w:ascii="Times New Roman" w:hAnsi="Times New Roman" w:cs="Times New Roman"/>
          <w:sz w:val="24"/>
          <w:szCs w:val="24"/>
        </w:rPr>
        <w:t>shows the table of historical data. The table contain four columns, _id is automatically generated by database engine, name means the name of probes (sensors), timestamp column is time when system store the data to the phone’s storage, and value is the value that returned from the sensors.</w:t>
      </w:r>
      <w:r w:rsidR="009D78D0">
        <w:rPr>
          <w:rFonts w:ascii="Times New Roman" w:hAnsi="Times New Roman" w:cs="Times New Roman"/>
          <w:sz w:val="24"/>
          <w:szCs w:val="24"/>
        </w:rPr>
        <w:t xml:space="preserve"> Historical data are the call log data, SMS log, the list of installed application in user’s smartphone, user’s smartphone device (hardware) info,</w:t>
      </w:r>
      <w:r w:rsidR="00656DA1">
        <w:rPr>
          <w:rFonts w:ascii="Times New Roman" w:hAnsi="Times New Roman" w:cs="Times New Roman"/>
          <w:sz w:val="24"/>
          <w:szCs w:val="24"/>
        </w:rPr>
        <w:t xml:space="preserve"> b</w:t>
      </w:r>
      <w:r w:rsidR="009D78D0">
        <w:rPr>
          <w:rFonts w:ascii="Times New Roman" w:hAnsi="Times New Roman" w:cs="Times New Roman"/>
          <w:sz w:val="24"/>
          <w:szCs w:val="24"/>
        </w:rPr>
        <w:t xml:space="preserve">ookmark in smartphone browser, Log search (history) in smartphone browser, and contact in user’s smartphone. </w:t>
      </w:r>
    </w:p>
    <w:p w14:paraId="0E64DD9D" w14:textId="77777777" w:rsidR="00474CB5" w:rsidRDefault="00474CB5">
      <w:pPr>
        <w:rPr>
          <w:rFonts w:ascii="Times New Roman" w:hAnsi="Times New Roman" w:cs="Times New Roman"/>
          <w:sz w:val="24"/>
          <w:szCs w:val="24"/>
        </w:rPr>
      </w:pPr>
      <w:r>
        <w:rPr>
          <w:rFonts w:ascii="Times New Roman" w:hAnsi="Times New Roman" w:cs="Times New Roman"/>
          <w:sz w:val="24"/>
          <w:szCs w:val="24"/>
        </w:rPr>
        <w:t xml:space="preserve">To protect user privacy we use SHA to hash the privacy information such as user name in contact, phone number, name of caller, and etc. </w:t>
      </w:r>
      <w:r>
        <w:rPr>
          <w:rFonts w:ascii="Times New Roman" w:hAnsi="Times New Roman" w:cs="Times New Roman"/>
          <w:sz w:val="24"/>
          <w:szCs w:val="24"/>
        </w:rPr>
        <w:br w:type="page"/>
      </w:r>
    </w:p>
    <w:p w14:paraId="4E967E1E" w14:textId="77777777" w:rsidR="008F50F2" w:rsidRPr="009524AE" w:rsidRDefault="008F50F2" w:rsidP="00147A31">
      <w:pPr>
        <w:jc w:val="both"/>
        <w:rPr>
          <w:rFonts w:ascii="Times New Roman" w:hAnsi="Times New Roman" w:cs="Times New Roman"/>
          <w:sz w:val="24"/>
          <w:szCs w:val="24"/>
        </w:rPr>
      </w:pPr>
    </w:p>
    <w:p w14:paraId="7E711392" w14:textId="77777777"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3. Historical Data Table</w:t>
      </w:r>
    </w:p>
    <w:tbl>
      <w:tblPr>
        <w:tblStyle w:val="TableGrid"/>
        <w:tblW w:w="8910" w:type="dxa"/>
        <w:tblLook w:val="04A0" w:firstRow="1" w:lastRow="0" w:firstColumn="1" w:lastColumn="0" w:noHBand="0" w:noVBand="1"/>
      </w:tblPr>
      <w:tblGrid>
        <w:gridCol w:w="537"/>
        <w:gridCol w:w="2696"/>
        <w:gridCol w:w="1352"/>
        <w:gridCol w:w="4325"/>
      </w:tblGrid>
      <w:tr w:rsidR="001E1EB0" w14:paraId="3FE59532" w14:textId="77777777" w:rsidTr="00A222CA">
        <w:tc>
          <w:tcPr>
            <w:tcW w:w="537" w:type="dxa"/>
            <w:shd w:val="clear" w:color="auto" w:fill="D9E2F3" w:themeFill="accent5" w:themeFillTint="33"/>
          </w:tcPr>
          <w:p w14:paraId="5308BD9A" w14:textId="77777777"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696" w:type="dxa"/>
            <w:shd w:val="clear" w:color="auto" w:fill="D9E2F3" w:themeFill="accent5" w:themeFillTint="33"/>
          </w:tcPr>
          <w:p w14:paraId="115E96A3" w14:textId="77777777"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352" w:type="dxa"/>
            <w:shd w:val="clear" w:color="auto" w:fill="D9E2F3" w:themeFill="accent5" w:themeFillTint="33"/>
          </w:tcPr>
          <w:p w14:paraId="74C5AEF2"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325" w:type="dxa"/>
            <w:shd w:val="clear" w:color="auto" w:fill="D9E2F3" w:themeFill="accent5" w:themeFillTint="33"/>
          </w:tcPr>
          <w:p w14:paraId="5ED581E8" w14:textId="77777777" w:rsidR="001E1EB0" w:rsidRPr="00483996" w:rsidRDefault="00850905" w:rsidP="00A23F15">
            <w:pPr>
              <w:jc w:val="center"/>
              <w:rPr>
                <w:rFonts w:ascii="Times New Roman" w:hAnsi="Times New Roman" w:cs="Times New Roman"/>
                <w:b/>
                <w:sz w:val="24"/>
                <w:szCs w:val="24"/>
              </w:rPr>
            </w:pPr>
            <w:r>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A222CA" w14:paraId="044EA826" w14:textId="77777777" w:rsidTr="00A222CA">
        <w:tc>
          <w:tcPr>
            <w:tcW w:w="537" w:type="dxa"/>
          </w:tcPr>
          <w:p w14:paraId="659978ED" w14:textId="77777777" w:rsidR="00A222CA" w:rsidRDefault="00A222CA" w:rsidP="00A222CA">
            <w:pPr>
              <w:jc w:val="both"/>
              <w:rPr>
                <w:rFonts w:ascii="Times New Roman" w:hAnsi="Times New Roman" w:cs="Times New Roman"/>
                <w:sz w:val="24"/>
                <w:szCs w:val="24"/>
              </w:rPr>
            </w:pPr>
          </w:p>
        </w:tc>
        <w:tc>
          <w:tcPr>
            <w:tcW w:w="2696" w:type="dxa"/>
          </w:tcPr>
          <w:p w14:paraId="4BC10D2A"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CallLogProbe</w:t>
            </w:r>
          </w:p>
        </w:tc>
        <w:tc>
          <w:tcPr>
            <w:tcW w:w="1352" w:type="dxa"/>
          </w:tcPr>
          <w:p w14:paraId="4822E1C5" w14:textId="77777777" w:rsidR="00A222CA" w:rsidRDefault="00A222CA" w:rsidP="00A23F15">
            <w:pPr>
              <w:jc w:val="center"/>
              <w:rPr>
                <w:rFonts w:ascii="Times New Roman" w:hAnsi="Times New Roman" w:cs="Times New Roman"/>
                <w:sz w:val="24"/>
                <w:szCs w:val="24"/>
              </w:rPr>
            </w:pPr>
            <w:r>
              <w:rPr>
                <w:rFonts w:ascii="Times New Roman" w:hAnsi="Times New Roman" w:cs="Times New Roman"/>
                <w:sz w:val="24"/>
                <w:szCs w:val="24"/>
              </w:rPr>
              <w:t>Unix UTC</w:t>
            </w:r>
          </w:p>
        </w:tc>
        <w:tc>
          <w:tcPr>
            <w:tcW w:w="4325" w:type="dxa"/>
          </w:tcPr>
          <w:p w14:paraId="7D3C106A" w14:textId="77777777" w:rsidR="00A222CA" w:rsidRDefault="00A222CA" w:rsidP="00A23F15">
            <w:pPr>
              <w:jc w:val="center"/>
              <w:rPr>
                <w:rFonts w:ascii="Times New Roman" w:hAnsi="Times New Roman" w:cs="Times New Roman"/>
                <w:sz w:val="24"/>
                <w:szCs w:val="24"/>
              </w:rPr>
            </w:pPr>
          </w:p>
        </w:tc>
      </w:tr>
      <w:tr w:rsidR="00A222CA" w14:paraId="001AC44D" w14:textId="77777777" w:rsidTr="00A222CA">
        <w:tc>
          <w:tcPr>
            <w:tcW w:w="537" w:type="dxa"/>
          </w:tcPr>
          <w:p w14:paraId="5895742C" w14:textId="77777777" w:rsidR="00A222CA" w:rsidRDefault="00A222CA" w:rsidP="00A222CA">
            <w:pPr>
              <w:jc w:val="both"/>
              <w:rPr>
                <w:rFonts w:ascii="Times New Roman" w:hAnsi="Times New Roman" w:cs="Times New Roman"/>
                <w:sz w:val="24"/>
                <w:szCs w:val="24"/>
              </w:rPr>
            </w:pPr>
          </w:p>
        </w:tc>
        <w:tc>
          <w:tcPr>
            <w:tcW w:w="2696" w:type="dxa"/>
          </w:tcPr>
          <w:p w14:paraId="7896A8ED"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SmsProbe</w:t>
            </w:r>
          </w:p>
        </w:tc>
        <w:tc>
          <w:tcPr>
            <w:tcW w:w="1352" w:type="dxa"/>
          </w:tcPr>
          <w:p w14:paraId="46DB9059" w14:textId="77777777" w:rsidR="00A222CA" w:rsidRDefault="00A222CA" w:rsidP="00A222CA">
            <w:pPr>
              <w:jc w:val="both"/>
              <w:rPr>
                <w:rFonts w:ascii="Times New Roman" w:hAnsi="Times New Roman" w:cs="Times New Roman"/>
                <w:sz w:val="24"/>
                <w:szCs w:val="24"/>
              </w:rPr>
            </w:pPr>
          </w:p>
        </w:tc>
        <w:tc>
          <w:tcPr>
            <w:tcW w:w="4325" w:type="dxa"/>
          </w:tcPr>
          <w:p w14:paraId="703D70BC" w14:textId="77777777" w:rsidR="00A222CA" w:rsidRDefault="00A222CA" w:rsidP="00A222CA">
            <w:pPr>
              <w:jc w:val="both"/>
              <w:rPr>
                <w:rFonts w:ascii="Times New Roman" w:hAnsi="Times New Roman" w:cs="Times New Roman"/>
                <w:sz w:val="24"/>
                <w:szCs w:val="24"/>
              </w:rPr>
            </w:pPr>
          </w:p>
        </w:tc>
      </w:tr>
      <w:tr w:rsidR="00A222CA" w14:paraId="6AF117BB" w14:textId="77777777" w:rsidTr="00A222CA">
        <w:tc>
          <w:tcPr>
            <w:tcW w:w="537" w:type="dxa"/>
          </w:tcPr>
          <w:p w14:paraId="1DE975F2" w14:textId="77777777" w:rsidR="00A222CA" w:rsidRDefault="00A222CA" w:rsidP="00A222CA">
            <w:pPr>
              <w:jc w:val="both"/>
              <w:rPr>
                <w:rFonts w:ascii="Times New Roman" w:hAnsi="Times New Roman" w:cs="Times New Roman"/>
                <w:sz w:val="24"/>
                <w:szCs w:val="24"/>
              </w:rPr>
            </w:pPr>
          </w:p>
        </w:tc>
        <w:tc>
          <w:tcPr>
            <w:tcW w:w="2696" w:type="dxa"/>
          </w:tcPr>
          <w:p w14:paraId="205E92B1"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ApplicationsProbe</w:t>
            </w:r>
          </w:p>
        </w:tc>
        <w:tc>
          <w:tcPr>
            <w:tcW w:w="1352" w:type="dxa"/>
          </w:tcPr>
          <w:p w14:paraId="672E66FE" w14:textId="77777777" w:rsidR="00A222CA" w:rsidRDefault="00A222CA" w:rsidP="00A222CA">
            <w:pPr>
              <w:jc w:val="both"/>
              <w:rPr>
                <w:rFonts w:ascii="Times New Roman" w:hAnsi="Times New Roman" w:cs="Times New Roman"/>
                <w:sz w:val="24"/>
                <w:szCs w:val="24"/>
              </w:rPr>
            </w:pPr>
          </w:p>
        </w:tc>
        <w:tc>
          <w:tcPr>
            <w:tcW w:w="4325" w:type="dxa"/>
          </w:tcPr>
          <w:p w14:paraId="7A31FE2E" w14:textId="77777777" w:rsidR="00A222CA" w:rsidRDefault="00A222CA" w:rsidP="00A222CA">
            <w:pPr>
              <w:jc w:val="both"/>
              <w:rPr>
                <w:rFonts w:ascii="Times New Roman" w:hAnsi="Times New Roman" w:cs="Times New Roman"/>
                <w:sz w:val="24"/>
                <w:szCs w:val="24"/>
              </w:rPr>
            </w:pPr>
          </w:p>
        </w:tc>
      </w:tr>
      <w:tr w:rsidR="00A222CA" w14:paraId="32DAC729" w14:textId="77777777" w:rsidTr="00A222CA">
        <w:tc>
          <w:tcPr>
            <w:tcW w:w="537" w:type="dxa"/>
          </w:tcPr>
          <w:p w14:paraId="3E2845DD" w14:textId="77777777" w:rsidR="00A222CA" w:rsidRDefault="00A222CA" w:rsidP="00A222CA">
            <w:pPr>
              <w:jc w:val="both"/>
              <w:rPr>
                <w:rFonts w:ascii="Times New Roman" w:hAnsi="Times New Roman" w:cs="Times New Roman"/>
                <w:sz w:val="24"/>
                <w:szCs w:val="24"/>
              </w:rPr>
            </w:pPr>
          </w:p>
        </w:tc>
        <w:tc>
          <w:tcPr>
            <w:tcW w:w="2696" w:type="dxa"/>
          </w:tcPr>
          <w:p w14:paraId="2A0CFC8A"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HardwareInfoProbe</w:t>
            </w:r>
          </w:p>
        </w:tc>
        <w:tc>
          <w:tcPr>
            <w:tcW w:w="1352" w:type="dxa"/>
          </w:tcPr>
          <w:p w14:paraId="4F40F806" w14:textId="77777777" w:rsidR="00A222CA" w:rsidRDefault="00A222CA" w:rsidP="00A222CA">
            <w:pPr>
              <w:jc w:val="both"/>
              <w:rPr>
                <w:rFonts w:ascii="Times New Roman" w:hAnsi="Times New Roman" w:cs="Times New Roman"/>
                <w:sz w:val="24"/>
                <w:szCs w:val="24"/>
              </w:rPr>
            </w:pPr>
          </w:p>
        </w:tc>
        <w:tc>
          <w:tcPr>
            <w:tcW w:w="4325" w:type="dxa"/>
          </w:tcPr>
          <w:p w14:paraId="0A77D95F" w14:textId="77777777" w:rsidR="00A222CA" w:rsidRDefault="00A222CA" w:rsidP="00A222CA">
            <w:pPr>
              <w:jc w:val="both"/>
              <w:rPr>
                <w:rFonts w:ascii="Times New Roman" w:hAnsi="Times New Roman" w:cs="Times New Roman"/>
                <w:sz w:val="24"/>
                <w:szCs w:val="24"/>
              </w:rPr>
            </w:pPr>
          </w:p>
        </w:tc>
      </w:tr>
      <w:tr w:rsidR="00A222CA" w14:paraId="6F19B383" w14:textId="77777777" w:rsidTr="00A222CA">
        <w:tc>
          <w:tcPr>
            <w:tcW w:w="537" w:type="dxa"/>
          </w:tcPr>
          <w:p w14:paraId="0E174BD6" w14:textId="77777777" w:rsidR="00A222CA" w:rsidRDefault="00A222CA" w:rsidP="00A222CA">
            <w:pPr>
              <w:jc w:val="both"/>
              <w:rPr>
                <w:rFonts w:ascii="Times New Roman" w:hAnsi="Times New Roman" w:cs="Times New Roman"/>
                <w:sz w:val="24"/>
                <w:szCs w:val="24"/>
              </w:rPr>
            </w:pPr>
          </w:p>
        </w:tc>
        <w:tc>
          <w:tcPr>
            <w:tcW w:w="2696" w:type="dxa"/>
          </w:tcPr>
          <w:p w14:paraId="2EC4FF59" w14:textId="77777777" w:rsidR="00A222CA"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BrowserBookmarksProbe</w:t>
            </w:r>
          </w:p>
        </w:tc>
        <w:tc>
          <w:tcPr>
            <w:tcW w:w="1352" w:type="dxa"/>
          </w:tcPr>
          <w:p w14:paraId="5684D26C" w14:textId="77777777" w:rsidR="00A222CA" w:rsidRDefault="00A222CA" w:rsidP="00A222CA">
            <w:pPr>
              <w:jc w:val="both"/>
              <w:rPr>
                <w:rFonts w:ascii="Times New Roman" w:hAnsi="Times New Roman" w:cs="Times New Roman"/>
                <w:sz w:val="24"/>
                <w:szCs w:val="24"/>
              </w:rPr>
            </w:pPr>
          </w:p>
        </w:tc>
        <w:tc>
          <w:tcPr>
            <w:tcW w:w="4325" w:type="dxa"/>
          </w:tcPr>
          <w:p w14:paraId="408951F3" w14:textId="77777777" w:rsidR="00A222CA" w:rsidRDefault="00A222CA" w:rsidP="00A222CA">
            <w:pPr>
              <w:jc w:val="both"/>
              <w:rPr>
                <w:rFonts w:ascii="Times New Roman" w:hAnsi="Times New Roman" w:cs="Times New Roman"/>
                <w:sz w:val="24"/>
                <w:szCs w:val="24"/>
              </w:rPr>
            </w:pPr>
          </w:p>
        </w:tc>
      </w:tr>
      <w:tr w:rsidR="00A222CA" w14:paraId="29FBF331" w14:textId="77777777" w:rsidTr="00A222CA">
        <w:tc>
          <w:tcPr>
            <w:tcW w:w="537" w:type="dxa"/>
          </w:tcPr>
          <w:p w14:paraId="4808996F" w14:textId="77777777" w:rsidR="00A222CA" w:rsidRDefault="00A222CA" w:rsidP="00A222CA">
            <w:pPr>
              <w:jc w:val="both"/>
              <w:rPr>
                <w:rFonts w:ascii="Times New Roman" w:hAnsi="Times New Roman" w:cs="Times New Roman"/>
                <w:sz w:val="24"/>
                <w:szCs w:val="24"/>
              </w:rPr>
            </w:pPr>
          </w:p>
        </w:tc>
        <w:tc>
          <w:tcPr>
            <w:tcW w:w="2696" w:type="dxa"/>
          </w:tcPr>
          <w:p w14:paraId="0CF30015" w14:textId="77777777"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BrowserSearchesProbe</w:t>
            </w:r>
          </w:p>
        </w:tc>
        <w:tc>
          <w:tcPr>
            <w:tcW w:w="1352" w:type="dxa"/>
          </w:tcPr>
          <w:p w14:paraId="6156E76A" w14:textId="77777777" w:rsidR="00A222CA" w:rsidRDefault="00A222CA" w:rsidP="00A222CA">
            <w:pPr>
              <w:jc w:val="both"/>
              <w:rPr>
                <w:rFonts w:ascii="Times New Roman" w:hAnsi="Times New Roman" w:cs="Times New Roman"/>
                <w:sz w:val="24"/>
                <w:szCs w:val="24"/>
              </w:rPr>
            </w:pPr>
          </w:p>
        </w:tc>
        <w:tc>
          <w:tcPr>
            <w:tcW w:w="4325" w:type="dxa"/>
          </w:tcPr>
          <w:p w14:paraId="5DF8B9C7" w14:textId="77777777" w:rsidR="00A222CA" w:rsidRDefault="00A222CA" w:rsidP="00A222CA">
            <w:pPr>
              <w:jc w:val="both"/>
              <w:rPr>
                <w:rFonts w:ascii="Times New Roman" w:hAnsi="Times New Roman" w:cs="Times New Roman"/>
                <w:sz w:val="24"/>
                <w:szCs w:val="24"/>
              </w:rPr>
            </w:pPr>
          </w:p>
        </w:tc>
      </w:tr>
      <w:tr w:rsidR="00A222CA" w14:paraId="044155F0" w14:textId="77777777" w:rsidTr="00A222CA">
        <w:tc>
          <w:tcPr>
            <w:tcW w:w="537" w:type="dxa"/>
          </w:tcPr>
          <w:p w14:paraId="41AD67DB" w14:textId="77777777" w:rsidR="00A222CA" w:rsidRDefault="00A222CA" w:rsidP="00A222CA">
            <w:pPr>
              <w:jc w:val="both"/>
              <w:rPr>
                <w:rFonts w:ascii="Times New Roman" w:hAnsi="Times New Roman" w:cs="Times New Roman"/>
                <w:sz w:val="24"/>
                <w:szCs w:val="24"/>
              </w:rPr>
            </w:pPr>
          </w:p>
        </w:tc>
        <w:tc>
          <w:tcPr>
            <w:tcW w:w="2696" w:type="dxa"/>
          </w:tcPr>
          <w:p w14:paraId="34761A38" w14:textId="77777777" w:rsidR="00A222CA" w:rsidRPr="001E1EB0" w:rsidRDefault="00A222CA" w:rsidP="00A222CA">
            <w:pPr>
              <w:jc w:val="both"/>
              <w:rPr>
                <w:rFonts w:ascii="Times New Roman" w:hAnsi="Times New Roman" w:cs="Times New Roman"/>
                <w:sz w:val="24"/>
                <w:szCs w:val="24"/>
              </w:rPr>
            </w:pPr>
            <w:r w:rsidRPr="001E1EB0">
              <w:rPr>
                <w:rFonts w:ascii="Times New Roman" w:hAnsi="Times New Roman" w:cs="Times New Roman"/>
                <w:sz w:val="24"/>
                <w:szCs w:val="24"/>
              </w:rPr>
              <w:t>ContactProbe</w:t>
            </w:r>
          </w:p>
        </w:tc>
        <w:tc>
          <w:tcPr>
            <w:tcW w:w="1352" w:type="dxa"/>
          </w:tcPr>
          <w:p w14:paraId="31D8B222" w14:textId="77777777" w:rsidR="00A222CA" w:rsidRDefault="00A222CA" w:rsidP="00A222CA">
            <w:pPr>
              <w:jc w:val="both"/>
              <w:rPr>
                <w:rFonts w:ascii="Times New Roman" w:hAnsi="Times New Roman" w:cs="Times New Roman"/>
                <w:sz w:val="24"/>
                <w:szCs w:val="24"/>
              </w:rPr>
            </w:pPr>
          </w:p>
        </w:tc>
        <w:tc>
          <w:tcPr>
            <w:tcW w:w="4325" w:type="dxa"/>
          </w:tcPr>
          <w:p w14:paraId="61368962" w14:textId="77777777" w:rsidR="00A222CA" w:rsidRDefault="00A222CA" w:rsidP="00A222CA">
            <w:pPr>
              <w:jc w:val="both"/>
              <w:rPr>
                <w:rFonts w:ascii="Times New Roman" w:hAnsi="Times New Roman" w:cs="Times New Roman"/>
                <w:sz w:val="24"/>
                <w:szCs w:val="24"/>
              </w:rPr>
            </w:pPr>
          </w:p>
        </w:tc>
      </w:tr>
    </w:tbl>
    <w:p w14:paraId="598A89CA" w14:textId="77777777" w:rsidR="001E1EB0" w:rsidRDefault="001E1EB0" w:rsidP="00147A31">
      <w:pPr>
        <w:jc w:val="both"/>
      </w:pPr>
    </w:p>
    <w:p w14:paraId="32D4EDAA" w14:textId="77777777" w:rsidR="002C0155" w:rsidRDefault="002C0155" w:rsidP="00B8546E">
      <w:pPr>
        <w:pStyle w:val="Heading3"/>
        <w:jc w:val="both"/>
      </w:pPr>
      <w:bookmarkStart w:id="10" w:name="_Toc418195671"/>
      <w:r>
        <w:t>Call Log Probe</w:t>
      </w:r>
      <w:bookmarkEnd w:id="10"/>
    </w:p>
    <w:p w14:paraId="2DAE6016" w14:textId="77777777" w:rsidR="002803B9" w:rsidRDefault="00FC2A91" w:rsidP="00B8546E">
      <w:pPr>
        <w:jc w:val="both"/>
        <w:rPr>
          <w:rFonts w:ascii="Times New Roman" w:hAnsi="Times New Roman" w:cs="Times New Roman"/>
          <w:sz w:val="24"/>
          <w:szCs w:val="24"/>
        </w:rPr>
      </w:pPr>
      <w:r>
        <w:rPr>
          <w:rFonts w:ascii="Times New Roman" w:hAnsi="Times New Roman" w:cs="Times New Roman"/>
          <w:sz w:val="24"/>
          <w:szCs w:val="24"/>
        </w:rPr>
        <w:t>The data from Call log probes looks like:</w:t>
      </w:r>
    </w:p>
    <w:p w14:paraId="15A8F0DB" w14:textId="77777777" w:rsidR="00B86AE8" w:rsidRDefault="002803B9"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2803B9">
        <w:rPr>
          <w:rFonts w:ascii="Courier New" w:eastAsia="Times New Roman" w:hAnsi="Courier New" w:cs="Courier New"/>
          <w:color w:val="2E74B5" w:themeColor="accent1" w:themeShade="BF"/>
          <w:kern w:val="24"/>
          <w:sz w:val="20"/>
          <w:szCs w:val="20"/>
        </w:rPr>
        <w:t>{"_id":2172,"date":1403874310514,"duration":160,"name":"{\"ONE_WAY_HASH\":\"d5c7034c3a03ea8ec287f7e8f082d6ec8c07ffb1\"}","number":"{\"ONE_WAY_HASH\":\"d4f6776ca772a1d8fadb157ef323e906d78d8d9a,"timestamp":1403874310.514,"type":2}</w:t>
      </w:r>
    </w:p>
    <w:p w14:paraId="0D2CB244" w14:textId="77777777" w:rsidR="00B86AE8" w:rsidRPr="00B86AE8" w:rsidRDefault="00B86AE8" w:rsidP="00B8546E">
      <w:pPr>
        <w:spacing w:before="100" w:after="0" w:line="216" w:lineRule="auto"/>
        <w:jc w:val="both"/>
        <w:rPr>
          <w:rFonts w:ascii="Times New Roman" w:eastAsia="Times New Roman" w:hAnsi="Times New Roman" w:cs="Times New Roman"/>
          <w:color w:val="2E74B5" w:themeColor="accent1" w:themeShade="BF"/>
          <w:sz w:val="20"/>
          <w:szCs w:val="20"/>
        </w:rPr>
      </w:pPr>
    </w:p>
    <w:p w14:paraId="06BF90BB" w14:textId="77777777" w:rsidR="002803B9" w:rsidRDefault="00B86AE8" w:rsidP="00B8546E">
      <w:pPr>
        <w:jc w:val="both"/>
        <w:rPr>
          <w:rFonts w:ascii="Times New Roman" w:hAnsi="Times New Roman" w:cs="Times New Roman"/>
          <w:sz w:val="24"/>
          <w:szCs w:val="24"/>
        </w:rPr>
      </w:pPr>
      <w:r>
        <w:rPr>
          <w:rFonts w:ascii="Times New Roman" w:hAnsi="Times New Roman" w:cs="Times New Roman"/>
          <w:sz w:val="24"/>
          <w:szCs w:val="24"/>
        </w:rPr>
        <w:t xml:space="preserve">We have 7 couple of JSON keys and values, date is the date when user call (incoming/outgoing) the date in UNIX timestamp format, duration is the duration of user when he/she make call, name and number are hashed, timestamp, and type. The value of type explained below: </w:t>
      </w:r>
    </w:p>
    <w:p w14:paraId="7E2007FB"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14:paraId="2DDF3546"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INCOMING_TYPE = 1</w:t>
      </w:r>
    </w:p>
    <w:p w14:paraId="670B9977"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OUTGOING_TYPE = 2</w:t>
      </w:r>
    </w:p>
    <w:p w14:paraId="430B5EAB" w14:textId="77777777" w:rsidR="002803B9" w:rsidRPr="002803B9" w:rsidRDefault="002803B9" w:rsidP="00B8546E">
      <w:pPr>
        <w:pStyle w:val="ListParagraph"/>
        <w:numPr>
          <w:ilvl w:val="0"/>
          <w:numId w:val="13"/>
        </w:numPr>
        <w:jc w:val="both"/>
        <w:rPr>
          <w:rFonts w:ascii="Times New Roman" w:hAnsi="Times New Roman" w:cs="Times New Roman"/>
          <w:sz w:val="24"/>
          <w:szCs w:val="24"/>
        </w:rPr>
      </w:pPr>
      <w:r w:rsidRPr="002803B9">
        <w:rPr>
          <w:rFonts w:ascii="Times New Roman" w:hAnsi="Times New Roman" w:cs="Times New Roman"/>
          <w:sz w:val="24"/>
          <w:szCs w:val="24"/>
        </w:rPr>
        <w:t>MISSED_TYPE = 3</w:t>
      </w:r>
    </w:p>
    <w:p w14:paraId="263BAA4D" w14:textId="77777777" w:rsidR="002C0155" w:rsidRDefault="002C0155" w:rsidP="00B8546E">
      <w:pPr>
        <w:pStyle w:val="Heading3"/>
        <w:jc w:val="both"/>
      </w:pPr>
      <w:bookmarkStart w:id="11" w:name="_Toc418195672"/>
      <w:r>
        <w:t>Sms Log Probe</w:t>
      </w:r>
      <w:bookmarkEnd w:id="11"/>
    </w:p>
    <w:p w14:paraId="5A012031" w14:textId="77777777" w:rsidR="002803B9" w:rsidRDefault="0000787C" w:rsidP="00B8546E">
      <w:pPr>
        <w:jc w:val="both"/>
        <w:rPr>
          <w:rFonts w:ascii="Times New Roman" w:hAnsi="Times New Roman" w:cs="Times New Roman"/>
          <w:sz w:val="24"/>
          <w:szCs w:val="24"/>
        </w:rPr>
      </w:pPr>
      <w:r>
        <w:rPr>
          <w:rFonts w:ascii="Times New Roman" w:hAnsi="Times New Roman" w:cs="Times New Roman"/>
          <w:sz w:val="24"/>
          <w:szCs w:val="24"/>
        </w:rPr>
        <w:t>The returned data from user’s smartphone of the SMS log probes looks like:</w:t>
      </w:r>
    </w:p>
    <w:p w14:paraId="783CD7EE" w14:textId="77777777" w:rsidR="006035E0" w:rsidRDefault="00A36758" w:rsidP="00B8546E">
      <w:pPr>
        <w:spacing w:before="100" w:after="0" w:line="216" w:lineRule="auto"/>
        <w:jc w:val="both"/>
        <w:rPr>
          <w:rFonts w:ascii="Times New Roman" w:eastAsia="Times New Roman" w:hAnsi="Times New Roman" w:cs="Times New Roman"/>
          <w:color w:val="2E74B5" w:themeColor="accent1" w:themeShade="BF"/>
          <w:sz w:val="20"/>
          <w:szCs w:val="20"/>
        </w:rPr>
      </w:pPr>
      <w:r w:rsidRPr="00A36758">
        <w:rPr>
          <w:rFonts w:ascii="Courier New" w:eastAsia="Times New Roman" w:hAnsi="Courier New" w:cs="Courier New"/>
          <w:color w:val="2E74B5" w:themeColor="accent1" w:themeShade="BF"/>
          <w:kern w:val="24"/>
          <w:sz w:val="20"/>
          <w:szCs w:val="20"/>
        </w:rPr>
        <w:t>{"address":"</w:t>
      </w:r>
      <w:r w:rsidR="006035E0">
        <w:rPr>
          <w:rFonts w:ascii="Courier New" w:eastAsia="Times New Roman" w:hAnsi="Courier New" w:cs="Courier New"/>
          <w:color w:val="2E74B5" w:themeColor="accent1" w:themeShade="BF"/>
          <w:kern w:val="24"/>
          <w:sz w:val="20"/>
          <w:szCs w:val="20"/>
        </w:rPr>
        <w:t>dad42137da1fcasdsaga</w:t>
      </w:r>
      <w:r w:rsidR="006035E0" w:rsidRPr="00A36758">
        <w:rPr>
          <w:rFonts w:ascii="Courier New" w:eastAsia="Times New Roman" w:hAnsi="Courier New" w:cs="Courier New"/>
          <w:color w:val="2E74B5" w:themeColor="accent1" w:themeShade="BF"/>
          <w:kern w:val="24"/>
          <w:sz w:val="20"/>
          <w:szCs w:val="20"/>
        </w:rPr>
        <w:t>54d6c0f0dc8cd1d42e7a3</w:t>
      </w:r>
      <w:r w:rsidRPr="00A36758">
        <w:rPr>
          <w:rFonts w:ascii="Courier New" w:eastAsia="Times New Roman" w:hAnsi="Courier New" w:cs="Courier New"/>
          <w:color w:val="2E74B5" w:themeColor="accent1" w:themeShade="BF"/>
          <w:kern w:val="24"/>
          <w:sz w:val="20"/>
          <w:szCs w:val="20"/>
        </w:rPr>
        <w:t>","body":"{\"ONE_WAY_HASH\":\"c1f3942137da1fca36554d6c0f0dc8cd1d42e7a3\"}","body-byte-len":90,"body-token-byte-len":"3-52-16-16-","body-token-count":4,"date":1403316814524,"read":true,"thread_id":215,"timestamp":1403316814.524,"type":1}</w:t>
      </w:r>
    </w:p>
    <w:p w14:paraId="5134C763" w14:textId="77777777" w:rsidR="006035E0" w:rsidRPr="006035E0" w:rsidRDefault="006035E0" w:rsidP="00B8546E">
      <w:pPr>
        <w:spacing w:before="100" w:after="0" w:line="216" w:lineRule="auto"/>
        <w:jc w:val="both"/>
        <w:rPr>
          <w:rFonts w:ascii="Times New Roman" w:eastAsia="Times New Roman" w:hAnsi="Times New Roman" w:cs="Times New Roman"/>
          <w:color w:val="2E74B5" w:themeColor="accent1" w:themeShade="BF"/>
          <w:sz w:val="20"/>
          <w:szCs w:val="20"/>
        </w:rPr>
      </w:pPr>
    </w:p>
    <w:p w14:paraId="70D1F99A" w14:textId="77777777" w:rsidR="006035E0" w:rsidRDefault="006035E0" w:rsidP="00B8546E">
      <w:pPr>
        <w:jc w:val="both"/>
        <w:rPr>
          <w:rFonts w:ascii="Times New Roman" w:hAnsi="Times New Roman" w:cs="Times New Roman"/>
          <w:sz w:val="24"/>
          <w:szCs w:val="24"/>
        </w:rPr>
      </w:pPr>
      <w:r>
        <w:rPr>
          <w:rFonts w:ascii="Times New Roman" w:hAnsi="Times New Roman" w:cs="Times New Roman"/>
          <w:sz w:val="24"/>
          <w:szCs w:val="24"/>
        </w:rPr>
        <w:t xml:space="preserve">Similar with call log, the address, body text are hashed because this information is related to user privacy. </w:t>
      </w:r>
      <w:r w:rsidR="007B0767">
        <w:rPr>
          <w:rFonts w:ascii="Times New Roman" w:hAnsi="Times New Roman" w:cs="Times New Roman"/>
          <w:sz w:val="24"/>
          <w:szCs w:val="24"/>
        </w:rPr>
        <w:t xml:space="preserve">Even though we encrypted some of information but we do not lose the pattern of information. If the address (phone number) is same the output of SHA hash also same. In this probe, we also collect the pattern of body token count, </w:t>
      </w:r>
      <w:r w:rsidR="00520413">
        <w:rPr>
          <w:rFonts w:ascii="Times New Roman" w:hAnsi="Times New Roman" w:cs="Times New Roman"/>
          <w:sz w:val="24"/>
          <w:szCs w:val="24"/>
        </w:rPr>
        <w:t xml:space="preserve">based on that data we know the length of message, the number of letters in each words, and etc. </w:t>
      </w:r>
      <w:r>
        <w:rPr>
          <w:rFonts w:ascii="Times New Roman" w:hAnsi="Times New Roman" w:cs="Times New Roman"/>
          <w:sz w:val="24"/>
          <w:szCs w:val="24"/>
        </w:rPr>
        <w:t xml:space="preserve"> </w:t>
      </w:r>
    </w:p>
    <w:p w14:paraId="42618494" w14:textId="77777777" w:rsidR="00650BC3" w:rsidRDefault="00650BC3" w:rsidP="00B8546E">
      <w:pPr>
        <w:jc w:val="both"/>
        <w:rPr>
          <w:rFonts w:ascii="Times New Roman" w:hAnsi="Times New Roman" w:cs="Times New Roman"/>
          <w:sz w:val="24"/>
          <w:szCs w:val="24"/>
        </w:rPr>
      </w:pPr>
      <w:r>
        <w:rPr>
          <w:rFonts w:ascii="Times New Roman" w:hAnsi="Times New Roman" w:cs="Times New Roman"/>
          <w:sz w:val="24"/>
          <w:szCs w:val="24"/>
        </w:rPr>
        <w:lastRenderedPageBreak/>
        <w:t>In SMS log probes data we have key “type”, the meaning of type value explained below:</w:t>
      </w:r>
    </w:p>
    <w:p w14:paraId="3227F084"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Type value meaning</w:t>
      </w:r>
    </w:p>
    <w:p w14:paraId="4142CE1F"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MESSAGE_TYPE_ALL =0</w:t>
      </w:r>
    </w:p>
    <w:p w14:paraId="3AEA50C1"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MESSAGE_TYPE_INBOX =1</w:t>
      </w:r>
    </w:p>
    <w:p w14:paraId="4A28DF9E"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MESSAGE_TYPE_SENT =2</w:t>
      </w:r>
    </w:p>
    <w:p w14:paraId="1D1792A2"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MESSAGE_TYPE_DRAFT =3</w:t>
      </w:r>
    </w:p>
    <w:p w14:paraId="2C610959"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MESSAGE_TYPE_OUTBOX =4</w:t>
      </w:r>
    </w:p>
    <w:p w14:paraId="21B07386" w14:textId="77777777" w:rsidR="002803B9" w:rsidRP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MESSAGE_TYPE_FAILED =5</w:t>
      </w:r>
    </w:p>
    <w:p w14:paraId="094CAD81" w14:textId="77777777" w:rsidR="002803B9" w:rsidRDefault="002803B9" w:rsidP="00B8546E">
      <w:pPr>
        <w:pStyle w:val="ListParagraph"/>
        <w:numPr>
          <w:ilvl w:val="0"/>
          <w:numId w:val="14"/>
        </w:numPr>
        <w:jc w:val="both"/>
        <w:rPr>
          <w:rFonts w:ascii="Times New Roman" w:hAnsi="Times New Roman" w:cs="Times New Roman"/>
          <w:sz w:val="24"/>
          <w:szCs w:val="24"/>
        </w:rPr>
      </w:pPr>
      <w:r w:rsidRPr="002803B9">
        <w:rPr>
          <w:rFonts w:ascii="Times New Roman" w:hAnsi="Times New Roman" w:cs="Times New Roman"/>
          <w:sz w:val="24"/>
          <w:szCs w:val="24"/>
        </w:rPr>
        <w:t>MESSAGE_TYPE_QUEUED =6</w:t>
      </w:r>
    </w:p>
    <w:p w14:paraId="5DA8EED3" w14:textId="77777777" w:rsidR="00437EEF" w:rsidRPr="00437EEF" w:rsidRDefault="00437EEF" w:rsidP="00B8546E">
      <w:pPr>
        <w:jc w:val="both"/>
        <w:rPr>
          <w:rFonts w:ascii="Times New Roman" w:hAnsi="Times New Roman" w:cs="Times New Roman"/>
          <w:sz w:val="24"/>
          <w:szCs w:val="24"/>
        </w:rPr>
      </w:pPr>
      <w:r>
        <w:rPr>
          <w:rFonts w:ascii="Times New Roman" w:hAnsi="Times New Roman" w:cs="Times New Roman"/>
          <w:sz w:val="24"/>
          <w:szCs w:val="24"/>
        </w:rPr>
        <w:t>If the type message (SMS) is SENT, the data have key “status”, and the meaning of the value in key “status” explained below:</w:t>
      </w:r>
    </w:p>
    <w:p w14:paraId="34DF0100" w14:textId="77777777" w:rsidR="002803B9" w:rsidRDefault="002803B9" w:rsidP="00B8546E">
      <w:pPr>
        <w:jc w:val="both"/>
        <w:rPr>
          <w:rFonts w:ascii="Times New Roman" w:hAnsi="Times New Roman" w:cs="Times New Roman"/>
          <w:sz w:val="24"/>
          <w:szCs w:val="24"/>
        </w:rPr>
      </w:pPr>
      <w:r>
        <w:rPr>
          <w:rFonts w:ascii="Times New Roman" w:hAnsi="Times New Roman" w:cs="Times New Roman"/>
          <w:sz w:val="24"/>
          <w:szCs w:val="24"/>
        </w:rPr>
        <w:t xml:space="preserve">Status value meaning </w:t>
      </w:r>
    </w:p>
    <w:p w14:paraId="6A362980"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STATUS_NONE =-1</w:t>
      </w:r>
    </w:p>
    <w:p w14:paraId="3AE2FECC"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STATUS_COMPLETE =0</w:t>
      </w:r>
    </w:p>
    <w:p w14:paraId="3155B625"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STATUS_PENDING =32</w:t>
      </w:r>
    </w:p>
    <w:p w14:paraId="403981B5" w14:textId="77777777" w:rsidR="002803B9" w:rsidRPr="002803B9" w:rsidRDefault="002803B9" w:rsidP="00B8546E">
      <w:pPr>
        <w:pStyle w:val="ListParagraph"/>
        <w:numPr>
          <w:ilvl w:val="0"/>
          <w:numId w:val="15"/>
        </w:numPr>
        <w:jc w:val="both"/>
        <w:rPr>
          <w:rFonts w:ascii="Times New Roman" w:hAnsi="Times New Roman" w:cs="Times New Roman"/>
          <w:sz w:val="24"/>
          <w:szCs w:val="24"/>
        </w:rPr>
      </w:pPr>
      <w:r w:rsidRPr="002803B9">
        <w:rPr>
          <w:rFonts w:ascii="Times New Roman" w:hAnsi="Times New Roman" w:cs="Times New Roman"/>
          <w:sz w:val="24"/>
          <w:szCs w:val="24"/>
        </w:rPr>
        <w:t>STATUS_FAILED =64</w:t>
      </w:r>
    </w:p>
    <w:p w14:paraId="7931D58A" w14:textId="77777777" w:rsidR="002C0155" w:rsidRDefault="002C0155" w:rsidP="00147A31">
      <w:pPr>
        <w:pStyle w:val="Heading3"/>
        <w:jc w:val="both"/>
      </w:pPr>
      <w:bookmarkStart w:id="12" w:name="_Toc418195673"/>
      <w:r>
        <w:t>Installed Application probe</w:t>
      </w:r>
      <w:bookmarkEnd w:id="12"/>
    </w:p>
    <w:p w14:paraId="07DA18B4" w14:textId="77777777" w:rsidR="00936966" w:rsidRDefault="00753F5D" w:rsidP="00DD6009">
      <w:pPr>
        <w:jc w:val="both"/>
        <w:rPr>
          <w:rFonts w:ascii="Times New Roman" w:hAnsi="Times New Roman" w:cs="Times New Roman"/>
          <w:sz w:val="24"/>
          <w:szCs w:val="24"/>
        </w:rPr>
      </w:pPr>
      <w:r>
        <w:rPr>
          <w:rFonts w:ascii="Times New Roman" w:hAnsi="Times New Roman" w:cs="Times New Roman"/>
          <w:sz w:val="24"/>
          <w:szCs w:val="24"/>
        </w:rPr>
        <w:t>The data from Installed application probes can be seen below</w:t>
      </w:r>
      <w:r w:rsidR="00A14636">
        <w:rPr>
          <w:rFonts w:ascii="Times New Roman" w:hAnsi="Times New Roman" w:cs="Times New Roman"/>
          <w:sz w:val="24"/>
          <w:szCs w:val="24"/>
        </w:rPr>
        <w:t>, this data is only from one application data</w:t>
      </w:r>
      <w:r>
        <w:rPr>
          <w:rFonts w:ascii="Times New Roman" w:hAnsi="Times New Roman" w:cs="Times New Roman"/>
          <w:sz w:val="24"/>
          <w:szCs w:val="24"/>
        </w:rPr>
        <w:t>:</w:t>
      </w:r>
    </w:p>
    <w:p w14:paraId="54F277BF" w14:textId="77777777" w:rsidR="00A14636" w:rsidRDefault="00936966" w:rsidP="00DD6009">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{"dataDir":"</w:t>
      </w:r>
      <w:r w:rsidRPr="00936966">
        <w:rPr>
          <w:rFonts w:ascii="Courier New" w:eastAsia="Times New Roman" w:hAnsi="Courier New" w:cs="Courier New"/>
          <w:b/>
          <w:bCs/>
          <w:color w:val="2E74B5" w:themeColor="accent1" w:themeShade="BF"/>
          <w:kern w:val="24"/>
          <w:sz w:val="20"/>
          <w:szCs w:val="20"/>
        </w:rPr>
        <w:t>/data/data/com.lifevibes.trimapp</w:t>
      </w:r>
      <w:r w:rsidRPr="00936966">
        <w:rPr>
          <w:rFonts w:ascii="Courier New" w:eastAsia="Times New Roman" w:hAnsi="Courier New" w:cs="Courier New"/>
          <w:color w:val="2E74B5" w:themeColor="accent1" w:themeShade="BF"/>
          <w:kern w:val="24"/>
          <w:sz w:val="20"/>
          <w:szCs w:val="20"/>
        </w:rPr>
        <w:t>”,"enabled":true,"enabledSetting":0,"icon":2130837526, "installed":true,"installedTimestamp":null,"isTrusted":0,"nativeLibraryDir":"/data/data/com.lifevibes.trimapp/lib","packageName":"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","processName":"</w:t>
      </w:r>
      <w:r w:rsidRPr="00936966">
        <w:rPr>
          <w:rFonts w:ascii="Courier New" w:eastAsia="Times New Roman" w:hAnsi="Courier New" w:cs="Courier New"/>
          <w:b/>
          <w:bCs/>
          <w:color w:val="2E74B5" w:themeColor="accent1" w:themeShade="BF"/>
          <w:kern w:val="24"/>
          <w:sz w:val="20"/>
          <w:szCs w:val="20"/>
        </w:rPr>
        <w:t>com.lifevibes.trimapp</w:t>
      </w:r>
      <w:r w:rsidRPr="00936966">
        <w:rPr>
          <w:rFonts w:ascii="Courier New" w:eastAsia="Times New Roman" w:hAnsi="Courier New" w:cs="Courier New"/>
          <w:color w:val="2E74B5" w:themeColor="accent1" w:themeShade="BF"/>
          <w:kern w:val="24"/>
          <w:sz w:val="20"/>
          <w:szCs w:val="20"/>
        </w:rPr>
        <w:t>”,"sourceDir":"/system/app/TrimApp_phone_J.apk","targetSdkVersion":17,"taskAffinity":"com.lifevibes.trimapp”,"timestamp":1403476969.264,"uid":10142}</w:t>
      </w:r>
    </w:p>
    <w:p w14:paraId="74E8C9BA" w14:textId="77777777" w:rsidR="00A14636" w:rsidRPr="00A14636" w:rsidRDefault="00A14636" w:rsidP="00DD6009">
      <w:pPr>
        <w:spacing w:before="100" w:after="0" w:line="216" w:lineRule="auto"/>
        <w:jc w:val="both"/>
        <w:rPr>
          <w:rFonts w:ascii="Times New Roman" w:eastAsia="Times New Roman" w:hAnsi="Times New Roman" w:cs="Times New Roman"/>
          <w:color w:val="2E74B5" w:themeColor="accent1" w:themeShade="BF"/>
          <w:sz w:val="20"/>
          <w:szCs w:val="20"/>
        </w:rPr>
      </w:pPr>
    </w:p>
    <w:p w14:paraId="218FE1A1" w14:textId="77777777" w:rsidR="00A14636" w:rsidRDefault="004E3298" w:rsidP="00DD6009">
      <w:pPr>
        <w:jc w:val="both"/>
        <w:rPr>
          <w:rFonts w:ascii="Times New Roman" w:hAnsi="Times New Roman" w:cs="Times New Roman"/>
          <w:sz w:val="24"/>
          <w:szCs w:val="24"/>
        </w:rPr>
      </w:pPr>
      <w:r>
        <w:rPr>
          <w:rFonts w:ascii="Times New Roman" w:hAnsi="Times New Roman" w:cs="Times New Roman"/>
          <w:sz w:val="24"/>
          <w:szCs w:val="24"/>
        </w:rPr>
        <w:t>Installed application probes collect the list of installed application</w:t>
      </w:r>
      <w:r w:rsidR="00AF6838">
        <w:rPr>
          <w:rFonts w:ascii="Times New Roman" w:hAnsi="Times New Roman" w:cs="Times New Roman"/>
          <w:sz w:val="24"/>
          <w:szCs w:val="24"/>
        </w:rPr>
        <w:t>s</w:t>
      </w:r>
      <w:r>
        <w:rPr>
          <w:rFonts w:ascii="Times New Roman" w:hAnsi="Times New Roman" w:cs="Times New Roman"/>
          <w:sz w:val="24"/>
          <w:szCs w:val="24"/>
        </w:rPr>
        <w:t xml:space="preserve"> in user’s smartphone. The data above is an example of one data from one application. Based on that data we can determine the name of application using the name of package and that data also provides the information about the directory that used by application. </w:t>
      </w:r>
    </w:p>
    <w:p w14:paraId="27CF971C" w14:textId="77777777" w:rsidR="00A14636" w:rsidRPr="00A14636" w:rsidRDefault="00A14636" w:rsidP="00A14636">
      <w:pPr>
        <w:spacing w:before="100" w:after="0" w:line="216" w:lineRule="auto"/>
        <w:rPr>
          <w:rFonts w:ascii="Times New Roman" w:eastAsia="Times New Roman" w:hAnsi="Times New Roman" w:cs="Times New Roman"/>
          <w:color w:val="2E74B5" w:themeColor="accent1" w:themeShade="BF"/>
          <w:sz w:val="20"/>
          <w:szCs w:val="20"/>
        </w:rPr>
      </w:pPr>
    </w:p>
    <w:p w14:paraId="61E4DACC" w14:textId="77777777" w:rsidR="002C0155" w:rsidRDefault="002C0155" w:rsidP="00147A31">
      <w:pPr>
        <w:pStyle w:val="Heading3"/>
        <w:jc w:val="both"/>
      </w:pPr>
      <w:bookmarkStart w:id="13" w:name="_Toc418195674"/>
      <w:r>
        <w:t>Hardware Info Probe</w:t>
      </w:r>
      <w:bookmarkEnd w:id="13"/>
    </w:p>
    <w:p w14:paraId="23AAA4D8" w14:textId="77777777" w:rsidR="00936966" w:rsidRPr="00E818C0" w:rsidRDefault="00E818C0" w:rsidP="00936966">
      <w:r>
        <w:rPr>
          <w:rFonts w:ascii="Times New Roman" w:hAnsi="Times New Roman" w:cs="Times New Roman"/>
          <w:sz w:val="24"/>
          <w:szCs w:val="24"/>
        </w:rPr>
        <w:t>To know user’s smartphone specification, we can use this probes. The data from this probes looks like:</w:t>
      </w:r>
    </w:p>
    <w:p w14:paraId="6482B90D" w14:textId="77777777" w:rsidR="00936966" w:rsidRPr="00936966" w:rsidRDefault="00936966" w:rsidP="00936966">
      <w:pPr>
        <w:spacing w:before="100" w:after="0" w:line="216" w:lineRule="auto"/>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{"androidId":"5a0d4221916c50ce","bluetoothMac":"08:D4:2B:2A:05:3D","brand":"samsung","deviceId":"354257050990298","model":"SHV-E250K","timestamp":1403489373.257,"wifiMac":"08:D4:2B:2A:05:3E"}</w:t>
      </w:r>
    </w:p>
    <w:p w14:paraId="0602059D" w14:textId="77777777" w:rsidR="00936966" w:rsidRPr="004C73C0" w:rsidRDefault="004C73C0" w:rsidP="007D052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data from hardware info probes we can know the information about device Bluetooth mac, device brand, phone model, and Wi-Fi mac. </w:t>
      </w:r>
    </w:p>
    <w:p w14:paraId="169DFC01" w14:textId="77777777" w:rsidR="002C0155" w:rsidRDefault="002C0155" w:rsidP="007D0521">
      <w:pPr>
        <w:pStyle w:val="Heading3"/>
        <w:jc w:val="both"/>
      </w:pPr>
      <w:bookmarkStart w:id="14" w:name="_Toc418195675"/>
      <w:r>
        <w:t xml:space="preserve">Bookmark </w:t>
      </w:r>
      <w:r w:rsidR="000C67B0">
        <w:t>and Log Search Probe</w:t>
      </w:r>
      <w:bookmarkEnd w:id="14"/>
    </w:p>
    <w:p w14:paraId="45D96D08" w14:textId="77777777" w:rsidR="00936966" w:rsidRDefault="00F95E05" w:rsidP="007D0521">
      <w:pPr>
        <w:jc w:val="both"/>
        <w:rPr>
          <w:rFonts w:ascii="Times New Roman" w:hAnsi="Times New Roman" w:cs="Times New Roman"/>
          <w:sz w:val="24"/>
          <w:szCs w:val="24"/>
        </w:rPr>
      </w:pPr>
      <w:r>
        <w:rPr>
          <w:rFonts w:ascii="Times New Roman" w:hAnsi="Times New Roman" w:cs="Times New Roman"/>
          <w:sz w:val="24"/>
          <w:szCs w:val="24"/>
        </w:rPr>
        <w:t xml:space="preserve">This application also provides the bookmark probes and log search probes. Bookmark probes will collect all of bookmark data </w:t>
      </w:r>
      <w:r w:rsidR="0092762A">
        <w:rPr>
          <w:rFonts w:ascii="Times New Roman" w:hAnsi="Times New Roman" w:cs="Times New Roman"/>
          <w:sz w:val="24"/>
          <w:szCs w:val="24"/>
        </w:rPr>
        <w:t>from</w:t>
      </w:r>
      <w:r>
        <w:rPr>
          <w:rFonts w:ascii="Times New Roman" w:hAnsi="Times New Roman" w:cs="Times New Roman"/>
          <w:sz w:val="24"/>
          <w:szCs w:val="24"/>
        </w:rPr>
        <w:t xml:space="preserve"> user’s smartphone browser.</w:t>
      </w:r>
      <w:r w:rsidR="0092762A">
        <w:rPr>
          <w:rFonts w:ascii="Times New Roman" w:hAnsi="Times New Roman" w:cs="Times New Roman"/>
          <w:sz w:val="24"/>
          <w:szCs w:val="24"/>
        </w:rPr>
        <w:t xml:space="preserve"> Search log probes will collect all of history (search log) from user’s smartphone browser</w:t>
      </w:r>
      <w:r w:rsidR="009B2796">
        <w:rPr>
          <w:rFonts w:ascii="Times New Roman" w:hAnsi="Times New Roman" w:cs="Times New Roman"/>
          <w:sz w:val="24"/>
          <w:szCs w:val="24"/>
        </w:rPr>
        <w:t xml:space="preserve">. </w:t>
      </w:r>
      <w:r w:rsidR="00744AA0">
        <w:rPr>
          <w:rFonts w:ascii="Times New Roman" w:hAnsi="Times New Roman" w:cs="Times New Roman"/>
          <w:sz w:val="24"/>
          <w:szCs w:val="24"/>
        </w:rPr>
        <w:t>The data from bookmark probes looks like:</w:t>
      </w:r>
    </w:p>
    <w:p w14:paraId="4138AE5D" w14:textId="77777777" w:rsidR="009B2796" w:rsidRDefault="00936966" w:rsidP="007D0521">
      <w:pPr>
        <w:spacing w:before="100" w:after="0" w:line="216" w:lineRule="auto"/>
        <w:jc w:val="both"/>
        <w:rPr>
          <w:rFonts w:ascii="Times New Roman" w:eastAsia="Times New Roman" w:hAnsi="Times New Roman" w:cs="Times New Roman"/>
          <w:color w:val="2E74B5" w:themeColor="accent1" w:themeShade="BF"/>
          <w:sz w:val="20"/>
          <w:szCs w:val="20"/>
        </w:rPr>
      </w:pPr>
      <w:r w:rsidRPr="00936966">
        <w:rPr>
          <w:rFonts w:ascii="Courier New" w:eastAsia="Times New Roman" w:hAnsi="Courier New" w:cs="Courier New"/>
          <w:color w:val="2E74B5" w:themeColor="accent1" w:themeShade="BF"/>
          <w:kern w:val="24"/>
          <w:sz w:val="20"/>
          <w:szCs w:val="20"/>
        </w:rPr>
        <w:t>{"_id":999,"bookmark":0,"created":0,"date":1403860944022,"timestamp":1403860944.022,"title":"</w:t>
      </w:r>
      <w:r w:rsidRPr="00936966">
        <w:rPr>
          <w:rFonts w:ascii="Courier New" w:eastAsia="맑은 고딕" w:hAnsi="맑은 고딕" w:cs="Courier New" w:hint="eastAsia"/>
          <w:color w:val="2E74B5" w:themeColor="accent1" w:themeShade="BF"/>
          <w:kern w:val="24"/>
          <w:sz w:val="20"/>
          <w:szCs w:val="20"/>
        </w:rPr>
        <w:t>홈</w:t>
      </w:r>
      <w:r w:rsidRPr="00936966">
        <w:rPr>
          <w:rFonts w:ascii="Courier New" w:eastAsia="맑은 고딕" w:hAnsi="맑은 고딕" w:cs="Courier New" w:hint="eastAsia"/>
          <w:color w:val="2E74B5" w:themeColor="accent1" w:themeShade="BF"/>
          <w:kern w:val="24"/>
          <w:sz w:val="20"/>
          <w:szCs w:val="20"/>
        </w:rPr>
        <w:t xml:space="preserve"> </w:t>
      </w:r>
      <w:r w:rsidRPr="00936966">
        <w:rPr>
          <w:rFonts w:ascii="Courier New" w:eastAsia="맑은 고딕" w:hAnsi="Courier New" w:cs="Courier New"/>
          <w:color w:val="2E74B5" w:themeColor="accent1" w:themeShade="BF"/>
          <w:kern w:val="24"/>
          <w:sz w:val="20"/>
          <w:szCs w:val="20"/>
        </w:rPr>
        <w:t xml:space="preserve">- </w:t>
      </w:r>
      <w:r w:rsidRPr="00936966">
        <w:rPr>
          <w:rFonts w:ascii="Courier New" w:eastAsia="맑은 고딕" w:hAnsi="맑은 고딕" w:cs="Courier New" w:hint="eastAsia"/>
          <w:color w:val="2E74B5" w:themeColor="accent1" w:themeShade="BF"/>
          <w:kern w:val="24"/>
          <w:sz w:val="20"/>
          <w:szCs w:val="20"/>
        </w:rPr>
        <w:t>내학사행정</w:t>
      </w:r>
      <w:r w:rsidRPr="00936966">
        <w:rPr>
          <w:rFonts w:ascii="Courier New" w:eastAsia="맑은 고딕" w:hAnsi="Courier New" w:cs="Courier New"/>
          <w:color w:val="2E74B5" w:themeColor="accent1" w:themeShade="BF"/>
          <w:kern w:val="24"/>
          <w:sz w:val="20"/>
          <w:szCs w:val="20"/>
        </w:rPr>
        <w:t>","</w:t>
      </w:r>
      <w:r w:rsidRPr="00936966">
        <w:rPr>
          <w:rFonts w:ascii="Courier New" w:eastAsia="Times New Roman" w:hAnsi="Courier New" w:cs="Courier New"/>
          <w:color w:val="2E74B5" w:themeColor="accent1" w:themeShade="BF"/>
          <w:kern w:val="24"/>
          <w:sz w:val="20"/>
          <w:szCs w:val="20"/>
        </w:rPr>
        <w:t>url":"http://portal.jnu.ac.kr/Education/Webservice_S/Default.aspx","visits":125}</w:t>
      </w:r>
    </w:p>
    <w:p w14:paraId="3685F330" w14:textId="77777777" w:rsidR="0036223D" w:rsidRDefault="0036223D" w:rsidP="007D0521">
      <w:pPr>
        <w:jc w:val="both"/>
        <w:rPr>
          <w:rFonts w:ascii="Times New Roman" w:hAnsi="Times New Roman" w:cs="Times New Roman"/>
          <w:sz w:val="24"/>
          <w:szCs w:val="24"/>
        </w:rPr>
      </w:pPr>
      <w:r>
        <w:rPr>
          <w:rFonts w:ascii="Times New Roman" w:hAnsi="Times New Roman" w:cs="Times New Roman"/>
          <w:sz w:val="24"/>
          <w:szCs w:val="24"/>
        </w:rPr>
        <w:t xml:space="preserve">Based on that data we have information about the date in UNIX timestamp format, the title of bookmark, url, and how many user visit those bookmark. </w:t>
      </w:r>
    </w:p>
    <w:p w14:paraId="4BCF4444" w14:textId="77777777" w:rsidR="009B2796" w:rsidRDefault="009B2796"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search log probes looks like: </w:t>
      </w:r>
    </w:p>
    <w:p w14:paraId="697AB7A6" w14:textId="77777777" w:rsidR="00936966" w:rsidRDefault="00936966" w:rsidP="007D0521">
      <w:pPr>
        <w:spacing w:before="100" w:after="0" w:line="216" w:lineRule="auto"/>
        <w:jc w:val="both"/>
        <w:rPr>
          <w:rFonts w:ascii="Courier New" w:eastAsia="Times New Roman" w:hAnsi="Courier New" w:cs="Courier New"/>
          <w:color w:val="2E74B5" w:themeColor="accent1" w:themeShade="BF"/>
          <w:kern w:val="24"/>
          <w:sz w:val="20"/>
          <w:szCs w:val="20"/>
        </w:rPr>
      </w:pPr>
      <w:r w:rsidRPr="00936966">
        <w:rPr>
          <w:rFonts w:ascii="Courier New" w:eastAsia="Times New Roman" w:hAnsi="Courier New" w:cs="Courier New"/>
          <w:color w:val="2E74B5" w:themeColor="accent1" w:themeShade="BF"/>
          <w:kern w:val="24"/>
          <w:sz w:val="20"/>
          <w:szCs w:val="20"/>
        </w:rPr>
        <w:t>{"_id":2,"date":1383925223295,"search":"facebook","timestamp":1383925223.295}</w:t>
      </w:r>
    </w:p>
    <w:p w14:paraId="23E43811" w14:textId="77777777" w:rsidR="00F20C37" w:rsidRPr="00936966" w:rsidRDefault="00F20C37" w:rsidP="007D0521">
      <w:pPr>
        <w:spacing w:before="100" w:after="0" w:line="216" w:lineRule="auto"/>
        <w:jc w:val="both"/>
        <w:rPr>
          <w:rFonts w:ascii="Times New Roman" w:eastAsia="Times New Roman" w:hAnsi="Times New Roman" w:cs="Times New Roman"/>
          <w:color w:val="2E74B5" w:themeColor="accent1" w:themeShade="BF"/>
          <w:sz w:val="20"/>
          <w:szCs w:val="20"/>
        </w:rPr>
      </w:pPr>
    </w:p>
    <w:p w14:paraId="0547B913" w14:textId="77777777" w:rsidR="00F20C37" w:rsidRDefault="00F20C37" w:rsidP="007D0521">
      <w:pPr>
        <w:jc w:val="both"/>
        <w:rPr>
          <w:rFonts w:ascii="Times New Roman" w:hAnsi="Times New Roman" w:cs="Times New Roman"/>
          <w:sz w:val="24"/>
          <w:szCs w:val="24"/>
        </w:rPr>
      </w:pPr>
      <w:r>
        <w:rPr>
          <w:rFonts w:ascii="Times New Roman" w:hAnsi="Times New Roman" w:cs="Times New Roman"/>
          <w:sz w:val="24"/>
          <w:szCs w:val="24"/>
        </w:rPr>
        <w:t xml:space="preserve">We have date in UNIX timestamp, the log search, and also timestamp. </w:t>
      </w:r>
    </w:p>
    <w:p w14:paraId="2B93B9A9" w14:textId="77777777" w:rsidR="002C0155" w:rsidRDefault="002C0155" w:rsidP="007D0521">
      <w:pPr>
        <w:pStyle w:val="Heading3"/>
        <w:jc w:val="both"/>
      </w:pPr>
      <w:bookmarkStart w:id="15" w:name="_Toc418195676"/>
      <w:r>
        <w:t>Contact Probe</w:t>
      </w:r>
      <w:bookmarkEnd w:id="15"/>
    </w:p>
    <w:p w14:paraId="5D46653B" w14:textId="77777777" w:rsidR="00936966" w:rsidRDefault="008A6735" w:rsidP="007D0521">
      <w:pPr>
        <w:jc w:val="both"/>
        <w:rPr>
          <w:rFonts w:ascii="Times New Roman" w:hAnsi="Times New Roman" w:cs="Times New Roman"/>
          <w:sz w:val="24"/>
          <w:szCs w:val="24"/>
        </w:rPr>
      </w:pPr>
      <w:r>
        <w:rPr>
          <w:rFonts w:ascii="Times New Roman" w:hAnsi="Times New Roman" w:cs="Times New Roman"/>
          <w:sz w:val="24"/>
          <w:szCs w:val="24"/>
        </w:rPr>
        <w:t xml:space="preserve">The data from contact probes can be seen below: </w:t>
      </w:r>
    </w:p>
    <w:p w14:paraId="70A6644B" w14:textId="77777777" w:rsidR="002C0155" w:rsidRDefault="00936966" w:rsidP="007D0521">
      <w:pPr>
        <w:jc w:val="both"/>
        <w:rPr>
          <w:rFonts w:ascii="Courier New" w:hAnsi="Courier New" w:cs="Courier New"/>
          <w:color w:val="2E74B5" w:themeColor="accent1" w:themeShade="BF"/>
          <w:sz w:val="20"/>
          <w:szCs w:val="20"/>
        </w:rPr>
      </w:pPr>
      <w:r w:rsidRPr="00936966">
        <w:rPr>
          <w:rFonts w:ascii="Courier New" w:hAnsi="Courier New" w:cs="Courier New"/>
          <w:color w:val="2E74B5" w:themeColor="accent1" w:themeShade="BF"/>
          <w:sz w:val="20"/>
          <w:szCs w:val="20"/>
        </w:rPr>
        <w:t>{"contactData":"contact_id":3,"custom_ringtone":"{\"ONE_WAY_HASH\":\"\"}","display_name":"{\"ONE_WAY_HASH\":\"50bf609648d98370521094b6b724d240bd469610\"}","in_visible_group":1,"last_time_contacted":0, photo_id":0,"send_to_voicemail":0,"starred":0,"times_contacted":0,"timestamp":1404296933.626}</w:t>
      </w:r>
    </w:p>
    <w:p w14:paraId="3A62859C" w14:textId="77777777" w:rsidR="00A3375B" w:rsidRDefault="00A3375B" w:rsidP="007D0521">
      <w:pPr>
        <w:jc w:val="both"/>
        <w:rPr>
          <w:rFonts w:ascii="Times New Roman" w:hAnsi="Times New Roman" w:cs="Times New Roman"/>
          <w:sz w:val="24"/>
          <w:szCs w:val="24"/>
        </w:rPr>
      </w:pPr>
      <w:r>
        <w:rPr>
          <w:rFonts w:ascii="Times New Roman" w:hAnsi="Times New Roman" w:cs="Times New Roman"/>
          <w:sz w:val="24"/>
          <w:szCs w:val="24"/>
        </w:rPr>
        <w:t xml:space="preserve">Similar with Call and SMS log, the data which related with user privacy were hashed. </w:t>
      </w:r>
      <w:r w:rsidR="00D36837">
        <w:rPr>
          <w:rFonts w:ascii="Times New Roman" w:hAnsi="Times New Roman" w:cs="Times New Roman"/>
          <w:sz w:val="24"/>
          <w:szCs w:val="24"/>
        </w:rPr>
        <w:t xml:space="preserve">From the contact data we can know the information about the name of people in contact (hashed), group, last time contacted, and many more. </w:t>
      </w:r>
      <w:r w:rsidR="00CC1A1C">
        <w:rPr>
          <w:rFonts w:ascii="Times New Roman" w:hAnsi="Times New Roman" w:cs="Times New Roman"/>
          <w:sz w:val="24"/>
          <w:szCs w:val="24"/>
        </w:rPr>
        <w:t xml:space="preserve">Even though the name of contact was hashed but we still can analyze the pattern. When the user try to contact one of person, if the name is same the output of hash also same, so we still have the pattern data, even we do not know exactly the name of people whom contacted by user. </w:t>
      </w:r>
    </w:p>
    <w:p w14:paraId="70AC8EF4" w14:textId="77777777" w:rsidR="00A3375B" w:rsidRPr="00936966" w:rsidRDefault="00A3375B" w:rsidP="00147A31">
      <w:pPr>
        <w:jc w:val="both"/>
        <w:rPr>
          <w:rFonts w:ascii="Courier New" w:hAnsi="Courier New" w:cs="Courier New"/>
          <w:color w:val="2E74B5" w:themeColor="accent1" w:themeShade="BF"/>
          <w:sz w:val="20"/>
          <w:szCs w:val="20"/>
        </w:rPr>
      </w:pPr>
    </w:p>
    <w:p w14:paraId="26F52C51" w14:textId="77777777" w:rsidR="001E1EB0" w:rsidRDefault="001E1EB0" w:rsidP="00147A31">
      <w:pPr>
        <w:pStyle w:val="Heading2"/>
        <w:jc w:val="both"/>
      </w:pPr>
      <w:bookmarkStart w:id="16" w:name="_Toc418195677"/>
      <w:r>
        <w:t>Continuous Data</w:t>
      </w:r>
      <w:bookmarkEnd w:id="16"/>
    </w:p>
    <w:p w14:paraId="26B1D4B4" w14:textId="77777777" w:rsidR="0085134D" w:rsidRPr="009524AE" w:rsidRDefault="0085134D" w:rsidP="0085134D">
      <w:pPr>
        <w:jc w:val="both"/>
        <w:rPr>
          <w:rFonts w:ascii="Times New Roman" w:hAnsi="Times New Roman" w:cs="Times New Roman"/>
          <w:sz w:val="24"/>
          <w:szCs w:val="24"/>
        </w:rPr>
      </w:pPr>
      <w:r>
        <w:rPr>
          <w:rFonts w:ascii="Times New Roman" w:hAnsi="Times New Roman" w:cs="Times New Roman"/>
          <w:sz w:val="24"/>
          <w:szCs w:val="24"/>
        </w:rPr>
        <w:t>Table 4.shows the table of continuous data. The table contain four columns, _id is automatically generated by database engine, name means the name of probes (sensors), timestamp column is time when system store the data to the phone’s storage, and value is the value that returned from the sensors.</w:t>
      </w:r>
    </w:p>
    <w:p w14:paraId="0F39B67D" w14:textId="77777777" w:rsidR="008F50F2" w:rsidRPr="00334F6B" w:rsidRDefault="008F50F2" w:rsidP="00147A31">
      <w:pPr>
        <w:jc w:val="both"/>
        <w:rPr>
          <w:rFonts w:ascii="Times New Roman" w:hAnsi="Times New Roman" w:cs="Times New Roman"/>
          <w:sz w:val="24"/>
          <w:szCs w:val="24"/>
        </w:rPr>
      </w:pPr>
    </w:p>
    <w:p w14:paraId="341A9C9F" w14:textId="77777777" w:rsidR="008F50F2" w:rsidRPr="008F50F2" w:rsidRDefault="008F50F2" w:rsidP="00390850">
      <w:pPr>
        <w:jc w:val="center"/>
        <w:rPr>
          <w:rFonts w:ascii="Times New Roman" w:hAnsi="Times New Roman" w:cs="Times New Roman"/>
          <w:sz w:val="24"/>
          <w:szCs w:val="24"/>
        </w:rPr>
      </w:pPr>
      <w:r>
        <w:rPr>
          <w:rFonts w:ascii="Times New Roman" w:hAnsi="Times New Roman" w:cs="Times New Roman"/>
          <w:sz w:val="24"/>
          <w:szCs w:val="24"/>
        </w:rPr>
        <w:t>Table 4. Continuous Data Table</w:t>
      </w:r>
    </w:p>
    <w:tbl>
      <w:tblPr>
        <w:tblStyle w:val="TableGrid"/>
        <w:tblW w:w="8905" w:type="dxa"/>
        <w:tblLayout w:type="fixed"/>
        <w:tblLook w:val="04A0" w:firstRow="1" w:lastRow="0" w:firstColumn="1" w:lastColumn="0" w:noHBand="0" w:noVBand="1"/>
      </w:tblPr>
      <w:tblGrid>
        <w:gridCol w:w="537"/>
        <w:gridCol w:w="2830"/>
        <w:gridCol w:w="1296"/>
        <w:gridCol w:w="4242"/>
      </w:tblGrid>
      <w:tr w:rsidR="00483996" w14:paraId="50DA6366" w14:textId="77777777" w:rsidTr="003A7D42">
        <w:tc>
          <w:tcPr>
            <w:tcW w:w="537" w:type="dxa"/>
            <w:shd w:val="clear" w:color="auto" w:fill="D9E2F3" w:themeFill="accent5" w:themeFillTint="33"/>
          </w:tcPr>
          <w:p w14:paraId="7BF756FA" w14:textId="77777777" w:rsidR="001E1EB0" w:rsidRPr="00483996" w:rsidRDefault="001E1EB0" w:rsidP="00147A31">
            <w:pPr>
              <w:jc w:val="both"/>
              <w:rPr>
                <w:rFonts w:ascii="Times New Roman" w:hAnsi="Times New Roman" w:cs="Times New Roman"/>
                <w:b/>
                <w:sz w:val="24"/>
                <w:szCs w:val="24"/>
              </w:rPr>
            </w:pPr>
            <w:r w:rsidRPr="00483996">
              <w:rPr>
                <w:rFonts w:ascii="Times New Roman" w:hAnsi="Times New Roman" w:cs="Times New Roman"/>
                <w:b/>
                <w:sz w:val="24"/>
                <w:szCs w:val="24"/>
              </w:rPr>
              <w:t>_id</w:t>
            </w:r>
          </w:p>
        </w:tc>
        <w:tc>
          <w:tcPr>
            <w:tcW w:w="2830" w:type="dxa"/>
            <w:shd w:val="clear" w:color="auto" w:fill="D9E2F3" w:themeFill="accent5" w:themeFillTint="33"/>
          </w:tcPr>
          <w:p w14:paraId="5AD09F24" w14:textId="77777777" w:rsidR="001E1EB0" w:rsidRPr="00483996" w:rsidRDefault="005E29E5" w:rsidP="00147A31">
            <w:pPr>
              <w:jc w:val="both"/>
              <w:rPr>
                <w:rFonts w:ascii="Times New Roman" w:hAnsi="Times New Roman" w:cs="Times New Roman"/>
                <w:b/>
                <w:sz w:val="24"/>
                <w:szCs w:val="24"/>
              </w:rPr>
            </w:pPr>
            <w:r>
              <w:rPr>
                <w:rFonts w:ascii="Times New Roman" w:hAnsi="Times New Roman" w:cs="Times New Roman"/>
                <w:b/>
                <w:sz w:val="24"/>
                <w:szCs w:val="24"/>
              </w:rPr>
              <w:t>name</w:t>
            </w:r>
          </w:p>
        </w:tc>
        <w:tc>
          <w:tcPr>
            <w:tcW w:w="1296" w:type="dxa"/>
            <w:shd w:val="clear" w:color="auto" w:fill="D9E2F3" w:themeFill="accent5" w:themeFillTint="33"/>
          </w:tcPr>
          <w:p w14:paraId="10761EB1" w14:textId="77777777" w:rsidR="001E1EB0" w:rsidRPr="00483996" w:rsidRDefault="00850905" w:rsidP="00147A31">
            <w:pPr>
              <w:jc w:val="both"/>
              <w:rPr>
                <w:rFonts w:ascii="Times New Roman" w:hAnsi="Times New Roman" w:cs="Times New Roman"/>
                <w:b/>
                <w:sz w:val="24"/>
                <w:szCs w:val="24"/>
              </w:rPr>
            </w:pPr>
            <w:r>
              <w:rPr>
                <w:rFonts w:ascii="Times New Roman" w:hAnsi="Times New Roman" w:cs="Times New Roman"/>
                <w:b/>
                <w:sz w:val="24"/>
                <w:szCs w:val="24"/>
              </w:rPr>
              <w:t>t</w:t>
            </w:r>
            <w:r w:rsidR="001E1EB0" w:rsidRPr="00483996">
              <w:rPr>
                <w:rFonts w:ascii="Times New Roman" w:hAnsi="Times New Roman" w:cs="Times New Roman"/>
                <w:b/>
                <w:sz w:val="24"/>
                <w:szCs w:val="24"/>
              </w:rPr>
              <w:t>imestamp</w:t>
            </w:r>
          </w:p>
        </w:tc>
        <w:tc>
          <w:tcPr>
            <w:tcW w:w="4242" w:type="dxa"/>
            <w:shd w:val="clear" w:color="auto" w:fill="D9E2F3" w:themeFill="accent5" w:themeFillTint="33"/>
          </w:tcPr>
          <w:p w14:paraId="1E843462" w14:textId="77777777" w:rsidR="001E1EB0" w:rsidRPr="00483996" w:rsidRDefault="00483996" w:rsidP="00147A31">
            <w:pPr>
              <w:tabs>
                <w:tab w:val="left" w:pos="1050"/>
                <w:tab w:val="center" w:pos="2339"/>
              </w:tabs>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50905">
              <w:rPr>
                <w:rFonts w:ascii="Times New Roman" w:hAnsi="Times New Roman" w:cs="Times New Roman"/>
                <w:b/>
                <w:sz w:val="24"/>
                <w:szCs w:val="24"/>
              </w:rPr>
              <w:t>v</w:t>
            </w:r>
            <w:r w:rsidR="001E1EB0" w:rsidRPr="00483996">
              <w:rPr>
                <w:rFonts w:ascii="Times New Roman" w:hAnsi="Times New Roman" w:cs="Times New Roman"/>
                <w:b/>
                <w:sz w:val="24"/>
                <w:szCs w:val="24"/>
              </w:rPr>
              <w:t>alue (JSON)</w:t>
            </w:r>
          </w:p>
        </w:tc>
      </w:tr>
      <w:tr w:rsidR="009400C3" w14:paraId="04EBF396" w14:textId="77777777" w:rsidTr="003A7D42">
        <w:tc>
          <w:tcPr>
            <w:tcW w:w="537" w:type="dxa"/>
          </w:tcPr>
          <w:p w14:paraId="65242B0D" w14:textId="77777777" w:rsidR="009400C3" w:rsidRDefault="009400C3" w:rsidP="009400C3">
            <w:pPr>
              <w:jc w:val="both"/>
              <w:rPr>
                <w:rFonts w:ascii="Times New Roman" w:hAnsi="Times New Roman" w:cs="Times New Roman"/>
                <w:sz w:val="24"/>
                <w:szCs w:val="24"/>
              </w:rPr>
            </w:pPr>
          </w:p>
        </w:tc>
        <w:tc>
          <w:tcPr>
            <w:tcW w:w="2830" w:type="dxa"/>
          </w:tcPr>
          <w:p w14:paraId="37947A40"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LightSensorProbe</w:t>
            </w:r>
          </w:p>
        </w:tc>
        <w:tc>
          <w:tcPr>
            <w:tcW w:w="1296" w:type="dxa"/>
          </w:tcPr>
          <w:p w14:paraId="5622ABA3" w14:textId="77777777"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Unix UTC</w:t>
            </w:r>
          </w:p>
        </w:tc>
        <w:tc>
          <w:tcPr>
            <w:tcW w:w="4242" w:type="dxa"/>
          </w:tcPr>
          <w:p w14:paraId="0B1F6383" w14:textId="77777777" w:rsidR="007C3578" w:rsidRDefault="00C967F6" w:rsidP="007C3578">
            <w:pPr>
              <w:rPr>
                <w:rFonts w:ascii="Times New Roman" w:hAnsi="Times New Roman" w:cs="Times New Roman"/>
                <w:sz w:val="24"/>
                <w:szCs w:val="24"/>
              </w:rPr>
            </w:pPr>
            <w:r>
              <w:rPr>
                <w:rFonts w:ascii="Times New Roman" w:hAnsi="Times New Roman" w:cs="Times New Roman"/>
                <w:sz w:val="24"/>
                <w:szCs w:val="24"/>
              </w:rPr>
              <w:t>{"accuracy":1</w:t>
            </w:r>
            <w:r w:rsidR="007C3578" w:rsidRPr="007C3578">
              <w:rPr>
                <w:rFonts w:ascii="Times New Roman" w:hAnsi="Times New Roman" w:cs="Times New Roman"/>
                <w:sz w:val="24"/>
                <w:szCs w:val="24"/>
              </w:rPr>
              <w:t>,"lux":</w:t>
            </w:r>
            <w:r w:rsidR="007C3578" w:rsidRPr="00AD16C8">
              <w:rPr>
                <w:rFonts w:ascii="Times New Roman" w:hAnsi="Times New Roman" w:cs="Times New Roman"/>
                <w:b/>
                <w:sz w:val="24"/>
                <w:szCs w:val="24"/>
              </w:rPr>
              <w:t>121.0</w:t>
            </w:r>
            <w:r w:rsidR="007C3578" w:rsidRPr="007C3578">
              <w:rPr>
                <w:rFonts w:ascii="Times New Roman" w:hAnsi="Times New Roman" w:cs="Times New Roman"/>
                <w:sz w:val="24"/>
                <w:szCs w:val="24"/>
              </w:rPr>
              <w:t>,</w:t>
            </w:r>
          </w:p>
          <w:p w14:paraId="4E393D28"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.124436}</w:t>
            </w:r>
          </w:p>
        </w:tc>
      </w:tr>
      <w:tr w:rsidR="009400C3" w14:paraId="5EB98E4E" w14:textId="77777777" w:rsidTr="003A7D42">
        <w:tc>
          <w:tcPr>
            <w:tcW w:w="537" w:type="dxa"/>
          </w:tcPr>
          <w:p w14:paraId="6AEC82FA" w14:textId="77777777" w:rsidR="009400C3" w:rsidRDefault="009400C3" w:rsidP="009400C3">
            <w:pPr>
              <w:jc w:val="both"/>
              <w:rPr>
                <w:rFonts w:ascii="Times New Roman" w:hAnsi="Times New Roman" w:cs="Times New Roman"/>
                <w:sz w:val="24"/>
                <w:szCs w:val="24"/>
              </w:rPr>
            </w:pPr>
          </w:p>
        </w:tc>
        <w:tc>
          <w:tcPr>
            <w:tcW w:w="2830" w:type="dxa"/>
          </w:tcPr>
          <w:p w14:paraId="0E69A796"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ProximitySensorProbe</w:t>
            </w:r>
          </w:p>
        </w:tc>
        <w:tc>
          <w:tcPr>
            <w:tcW w:w="1296" w:type="dxa"/>
          </w:tcPr>
          <w:p w14:paraId="064ED53A" w14:textId="77777777" w:rsidR="009400C3" w:rsidRDefault="009400C3" w:rsidP="009400C3">
            <w:pPr>
              <w:jc w:val="both"/>
              <w:rPr>
                <w:rFonts w:ascii="Times New Roman" w:hAnsi="Times New Roman" w:cs="Times New Roman"/>
                <w:sz w:val="24"/>
                <w:szCs w:val="24"/>
              </w:rPr>
            </w:pPr>
          </w:p>
        </w:tc>
        <w:tc>
          <w:tcPr>
            <w:tcW w:w="4242" w:type="dxa"/>
          </w:tcPr>
          <w:p w14:paraId="1956BA3C"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{"accuracy":0,"distance":</w:t>
            </w:r>
            <w:r w:rsidRPr="00AD16C8">
              <w:rPr>
                <w:rFonts w:ascii="Times New Roman" w:hAnsi="Times New Roman" w:cs="Times New Roman"/>
                <w:b/>
                <w:sz w:val="24"/>
                <w:szCs w:val="24"/>
              </w:rPr>
              <w:t>8.0</w:t>
            </w:r>
            <w:r w:rsidRPr="007C3578">
              <w:rPr>
                <w:rFonts w:ascii="Times New Roman" w:hAnsi="Times New Roman" w:cs="Times New Roman"/>
                <w:sz w:val="24"/>
                <w:szCs w:val="24"/>
              </w:rPr>
              <w:t>,</w:t>
            </w:r>
          </w:p>
          <w:p w14:paraId="2F335110"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.030173}</w:t>
            </w:r>
          </w:p>
        </w:tc>
      </w:tr>
      <w:tr w:rsidR="009400C3" w14:paraId="20C59681" w14:textId="77777777" w:rsidTr="003A7D42">
        <w:tc>
          <w:tcPr>
            <w:tcW w:w="537" w:type="dxa"/>
          </w:tcPr>
          <w:p w14:paraId="0F9528B8" w14:textId="77777777" w:rsidR="009400C3" w:rsidRDefault="009400C3" w:rsidP="009400C3">
            <w:pPr>
              <w:jc w:val="both"/>
              <w:rPr>
                <w:rFonts w:ascii="Times New Roman" w:hAnsi="Times New Roman" w:cs="Times New Roman"/>
                <w:sz w:val="24"/>
                <w:szCs w:val="24"/>
              </w:rPr>
            </w:pPr>
          </w:p>
        </w:tc>
        <w:tc>
          <w:tcPr>
            <w:tcW w:w="2830" w:type="dxa"/>
          </w:tcPr>
          <w:p w14:paraId="6847E146" w14:textId="77777777" w:rsidR="009400C3" w:rsidRDefault="009400C3" w:rsidP="009400C3">
            <w:pPr>
              <w:jc w:val="both"/>
              <w:rPr>
                <w:rFonts w:ascii="Times New Roman" w:hAnsi="Times New Roman" w:cs="Times New Roman"/>
                <w:sz w:val="24"/>
                <w:szCs w:val="24"/>
              </w:rPr>
            </w:pPr>
            <w:r>
              <w:rPr>
                <w:rFonts w:ascii="Times New Roman" w:hAnsi="Times New Roman" w:cs="Times New Roman"/>
                <w:sz w:val="24"/>
                <w:szCs w:val="24"/>
              </w:rPr>
              <w:t>Temperature</w:t>
            </w:r>
            <w:r w:rsidRPr="006E11C7">
              <w:rPr>
                <w:rFonts w:ascii="Times New Roman" w:hAnsi="Times New Roman" w:cs="Times New Roman"/>
                <w:sz w:val="24"/>
                <w:szCs w:val="24"/>
              </w:rPr>
              <w:t>SensorProbe</w:t>
            </w:r>
          </w:p>
        </w:tc>
        <w:tc>
          <w:tcPr>
            <w:tcW w:w="1296" w:type="dxa"/>
          </w:tcPr>
          <w:p w14:paraId="289A30BE" w14:textId="77777777" w:rsidR="009400C3" w:rsidRDefault="009400C3" w:rsidP="009400C3">
            <w:pPr>
              <w:jc w:val="both"/>
              <w:rPr>
                <w:rFonts w:ascii="Times New Roman" w:hAnsi="Times New Roman" w:cs="Times New Roman"/>
                <w:sz w:val="24"/>
                <w:szCs w:val="24"/>
              </w:rPr>
            </w:pPr>
          </w:p>
        </w:tc>
        <w:tc>
          <w:tcPr>
            <w:tcW w:w="4242" w:type="dxa"/>
          </w:tcPr>
          <w:p w14:paraId="3E4CBB98" w14:textId="77777777" w:rsidR="009400C3" w:rsidRDefault="009400C3" w:rsidP="007C3578">
            <w:pPr>
              <w:rPr>
                <w:rFonts w:ascii="Times New Roman" w:hAnsi="Times New Roman" w:cs="Times New Roman"/>
                <w:sz w:val="24"/>
                <w:szCs w:val="24"/>
              </w:rPr>
            </w:pPr>
          </w:p>
        </w:tc>
      </w:tr>
      <w:tr w:rsidR="009400C3" w14:paraId="5599D0D8" w14:textId="77777777" w:rsidTr="003A7D42">
        <w:tc>
          <w:tcPr>
            <w:tcW w:w="537" w:type="dxa"/>
          </w:tcPr>
          <w:p w14:paraId="572B95FF" w14:textId="77777777" w:rsidR="009400C3" w:rsidRDefault="009400C3" w:rsidP="009400C3">
            <w:pPr>
              <w:jc w:val="both"/>
              <w:rPr>
                <w:rFonts w:ascii="Times New Roman" w:hAnsi="Times New Roman" w:cs="Times New Roman"/>
                <w:sz w:val="24"/>
                <w:szCs w:val="24"/>
              </w:rPr>
            </w:pPr>
          </w:p>
        </w:tc>
        <w:tc>
          <w:tcPr>
            <w:tcW w:w="2830" w:type="dxa"/>
          </w:tcPr>
          <w:p w14:paraId="3E264E40"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MagneticFieldSensorProbe</w:t>
            </w:r>
          </w:p>
        </w:tc>
        <w:tc>
          <w:tcPr>
            <w:tcW w:w="1296" w:type="dxa"/>
          </w:tcPr>
          <w:p w14:paraId="5E94B554" w14:textId="77777777" w:rsidR="009400C3" w:rsidRDefault="009400C3" w:rsidP="009400C3">
            <w:pPr>
              <w:jc w:val="both"/>
              <w:rPr>
                <w:rFonts w:ascii="Times New Roman" w:hAnsi="Times New Roman" w:cs="Times New Roman"/>
                <w:sz w:val="24"/>
                <w:szCs w:val="24"/>
              </w:rPr>
            </w:pPr>
          </w:p>
        </w:tc>
        <w:tc>
          <w:tcPr>
            <w:tcW w:w="4242" w:type="dxa"/>
          </w:tcPr>
          <w:p w14:paraId="09FD4DAE"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{"accuracy":2,"timestamp":</w:t>
            </w:r>
            <w:r w:rsidRPr="00AD16C8">
              <w:rPr>
                <w:rFonts w:ascii="Times New Roman" w:hAnsi="Times New Roman" w:cs="Times New Roman"/>
                <w:b/>
                <w:sz w:val="24"/>
                <w:szCs w:val="24"/>
              </w:rPr>
              <w:t>1402725082</w:t>
            </w:r>
            <w:r w:rsidRPr="007C3578">
              <w:rPr>
                <w:rFonts w:ascii="Times New Roman" w:hAnsi="Times New Roman" w:cs="Times New Roman"/>
                <w:sz w:val="24"/>
                <w:szCs w:val="24"/>
              </w:rPr>
              <w:t>.028829,"x":-</w:t>
            </w:r>
            <w:r w:rsidRPr="00AD16C8">
              <w:rPr>
                <w:rFonts w:ascii="Times New Roman" w:hAnsi="Times New Roman" w:cs="Times New Roman"/>
                <w:b/>
                <w:sz w:val="24"/>
                <w:szCs w:val="24"/>
              </w:rPr>
              <w:t>26</w:t>
            </w:r>
            <w:r w:rsidRPr="007C3578">
              <w:rPr>
                <w:rFonts w:ascii="Times New Roman" w:hAnsi="Times New Roman" w:cs="Times New Roman"/>
                <w:sz w:val="24"/>
                <w:szCs w:val="24"/>
              </w:rPr>
              <w:t>.939999,"y":</w:t>
            </w:r>
            <w:r w:rsidRPr="00AD16C8">
              <w:rPr>
                <w:rFonts w:ascii="Times New Roman" w:hAnsi="Times New Roman" w:cs="Times New Roman"/>
                <w:b/>
                <w:sz w:val="24"/>
                <w:szCs w:val="24"/>
              </w:rPr>
              <w:t>-8</w:t>
            </w:r>
            <w:r w:rsidRPr="007C3578">
              <w:rPr>
                <w:rFonts w:ascii="Times New Roman" w:hAnsi="Times New Roman" w:cs="Times New Roman"/>
                <w:sz w:val="24"/>
                <w:szCs w:val="24"/>
              </w:rPr>
              <w:t>.5199995,"z":</w:t>
            </w:r>
            <w:r w:rsidRPr="00AD16C8">
              <w:rPr>
                <w:rFonts w:ascii="Times New Roman" w:hAnsi="Times New Roman" w:cs="Times New Roman"/>
                <w:b/>
                <w:sz w:val="24"/>
                <w:szCs w:val="24"/>
              </w:rPr>
              <w:t>-24</w:t>
            </w:r>
            <w:r w:rsidRPr="007C3578">
              <w:rPr>
                <w:rFonts w:ascii="Times New Roman" w:hAnsi="Times New Roman" w:cs="Times New Roman"/>
                <w:sz w:val="24"/>
                <w:szCs w:val="24"/>
              </w:rPr>
              <w:t>.06}</w:t>
            </w:r>
          </w:p>
        </w:tc>
      </w:tr>
      <w:tr w:rsidR="009400C3" w14:paraId="6395A3CD" w14:textId="77777777" w:rsidTr="003A7D42">
        <w:tc>
          <w:tcPr>
            <w:tcW w:w="537" w:type="dxa"/>
          </w:tcPr>
          <w:p w14:paraId="08EDD6FF" w14:textId="77777777" w:rsidR="009400C3" w:rsidRDefault="009400C3" w:rsidP="009400C3">
            <w:pPr>
              <w:jc w:val="both"/>
              <w:rPr>
                <w:rFonts w:ascii="Times New Roman" w:hAnsi="Times New Roman" w:cs="Times New Roman"/>
                <w:sz w:val="24"/>
                <w:szCs w:val="24"/>
              </w:rPr>
            </w:pPr>
          </w:p>
        </w:tc>
        <w:tc>
          <w:tcPr>
            <w:tcW w:w="2830" w:type="dxa"/>
          </w:tcPr>
          <w:p w14:paraId="275DB706" w14:textId="77777777" w:rsidR="009400C3"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PressureSensorProbe</w:t>
            </w:r>
          </w:p>
        </w:tc>
        <w:tc>
          <w:tcPr>
            <w:tcW w:w="1296" w:type="dxa"/>
          </w:tcPr>
          <w:p w14:paraId="51433878" w14:textId="77777777" w:rsidR="009400C3" w:rsidRDefault="009400C3" w:rsidP="009400C3">
            <w:pPr>
              <w:jc w:val="both"/>
              <w:rPr>
                <w:rFonts w:ascii="Times New Roman" w:hAnsi="Times New Roman" w:cs="Times New Roman"/>
                <w:sz w:val="24"/>
                <w:szCs w:val="24"/>
              </w:rPr>
            </w:pPr>
          </w:p>
        </w:tc>
        <w:tc>
          <w:tcPr>
            <w:tcW w:w="4242" w:type="dxa"/>
          </w:tcPr>
          <w:p w14:paraId="1ADA44E3" w14:textId="77777777" w:rsidR="007C357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{"accuracy":0,"pressure":</w:t>
            </w:r>
            <w:r w:rsidRPr="00AD16C8">
              <w:rPr>
                <w:rFonts w:ascii="Times New Roman" w:hAnsi="Times New Roman" w:cs="Times New Roman"/>
                <w:b/>
                <w:sz w:val="24"/>
                <w:szCs w:val="24"/>
              </w:rPr>
              <w:t>999</w:t>
            </w:r>
            <w:r w:rsidRPr="007C3578">
              <w:rPr>
                <w:rFonts w:ascii="Times New Roman" w:hAnsi="Times New Roman" w:cs="Times New Roman"/>
                <w:sz w:val="24"/>
                <w:szCs w:val="24"/>
              </w:rPr>
              <w:t>.82,</w:t>
            </w:r>
          </w:p>
          <w:p w14:paraId="42918484" w14:textId="77777777" w:rsidR="00AD16C8"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"timestamp":</w:t>
            </w:r>
            <w:r w:rsidRPr="00AD16C8">
              <w:rPr>
                <w:rFonts w:ascii="Times New Roman" w:hAnsi="Times New Roman" w:cs="Times New Roman"/>
                <w:b/>
                <w:sz w:val="24"/>
                <w:szCs w:val="24"/>
              </w:rPr>
              <w:t>1402725083</w:t>
            </w:r>
            <w:r w:rsidRPr="007C3578">
              <w:rPr>
                <w:rFonts w:ascii="Times New Roman" w:hAnsi="Times New Roman" w:cs="Times New Roman"/>
                <w:sz w:val="24"/>
                <w:szCs w:val="24"/>
              </w:rPr>
              <w:t>.016377}</w:t>
            </w:r>
          </w:p>
        </w:tc>
      </w:tr>
      <w:tr w:rsidR="009400C3" w14:paraId="26859572" w14:textId="77777777" w:rsidTr="003A7D42">
        <w:tc>
          <w:tcPr>
            <w:tcW w:w="537" w:type="dxa"/>
          </w:tcPr>
          <w:p w14:paraId="7EB9E63B" w14:textId="77777777" w:rsidR="009400C3" w:rsidRDefault="009400C3" w:rsidP="009400C3">
            <w:pPr>
              <w:jc w:val="both"/>
              <w:rPr>
                <w:rFonts w:ascii="Times New Roman" w:hAnsi="Times New Roman" w:cs="Times New Roman"/>
                <w:sz w:val="24"/>
                <w:szCs w:val="24"/>
              </w:rPr>
            </w:pPr>
          </w:p>
        </w:tc>
        <w:tc>
          <w:tcPr>
            <w:tcW w:w="2830" w:type="dxa"/>
          </w:tcPr>
          <w:p w14:paraId="3CC261D1"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ScreenProbe</w:t>
            </w:r>
          </w:p>
        </w:tc>
        <w:tc>
          <w:tcPr>
            <w:tcW w:w="1296" w:type="dxa"/>
          </w:tcPr>
          <w:p w14:paraId="082F567C" w14:textId="77777777" w:rsidR="009400C3" w:rsidRDefault="009400C3" w:rsidP="009400C3">
            <w:pPr>
              <w:jc w:val="both"/>
              <w:rPr>
                <w:rFonts w:ascii="Times New Roman" w:hAnsi="Times New Roman" w:cs="Times New Roman"/>
                <w:sz w:val="24"/>
                <w:szCs w:val="24"/>
              </w:rPr>
            </w:pPr>
          </w:p>
        </w:tc>
        <w:tc>
          <w:tcPr>
            <w:tcW w:w="4242" w:type="dxa"/>
          </w:tcPr>
          <w:p w14:paraId="1B15986F" w14:textId="77777777" w:rsidR="009400C3" w:rsidRDefault="007C3578" w:rsidP="007C3578">
            <w:pPr>
              <w:rPr>
                <w:rFonts w:ascii="Times New Roman" w:hAnsi="Times New Roman" w:cs="Times New Roman"/>
                <w:sz w:val="24"/>
                <w:szCs w:val="24"/>
              </w:rPr>
            </w:pPr>
            <w:r w:rsidRPr="007C3578">
              <w:rPr>
                <w:rFonts w:ascii="Times New Roman" w:hAnsi="Times New Roman" w:cs="Times New Roman"/>
                <w:sz w:val="24"/>
                <w:szCs w:val="24"/>
              </w:rPr>
              <w:t>{"screenOn":</w:t>
            </w:r>
            <w:r w:rsidRPr="007C3578">
              <w:rPr>
                <w:rFonts w:ascii="Times New Roman" w:hAnsi="Times New Roman" w:cs="Times New Roman"/>
                <w:b/>
                <w:bCs/>
                <w:sz w:val="24"/>
                <w:szCs w:val="24"/>
              </w:rPr>
              <w:t>true</w:t>
            </w:r>
            <w:r w:rsidRPr="007C3578">
              <w:rPr>
                <w:rFonts w:ascii="Times New Roman" w:hAnsi="Times New Roman" w:cs="Times New Roman"/>
                <w:sz w:val="24"/>
                <w:szCs w:val="24"/>
              </w:rPr>
              <w:t>,"timestamp":</w:t>
            </w:r>
            <w:r w:rsidRPr="007C3578">
              <w:rPr>
                <w:rFonts w:ascii="Times New Roman" w:hAnsi="Times New Roman" w:cs="Times New Roman"/>
                <w:b/>
                <w:bCs/>
                <w:sz w:val="24"/>
                <w:szCs w:val="24"/>
              </w:rPr>
              <w:t>1402725416</w:t>
            </w:r>
            <w:r w:rsidRPr="007C3578">
              <w:rPr>
                <w:rFonts w:ascii="Times New Roman" w:hAnsi="Times New Roman" w:cs="Times New Roman"/>
                <w:sz w:val="24"/>
                <w:szCs w:val="24"/>
              </w:rPr>
              <w:t>.351}</w:t>
            </w:r>
          </w:p>
        </w:tc>
      </w:tr>
      <w:tr w:rsidR="009400C3" w14:paraId="5080BA02" w14:textId="77777777" w:rsidTr="003A7D42">
        <w:tc>
          <w:tcPr>
            <w:tcW w:w="537" w:type="dxa"/>
          </w:tcPr>
          <w:p w14:paraId="6DC2F5F3" w14:textId="77777777" w:rsidR="009400C3" w:rsidRDefault="009400C3" w:rsidP="009400C3">
            <w:pPr>
              <w:jc w:val="both"/>
              <w:rPr>
                <w:rFonts w:ascii="Times New Roman" w:hAnsi="Times New Roman" w:cs="Times New Roman"/>
                <w:sz w:val="24"/>
                <w:szCs w:val="24"/>
              </w:rPr>
            </w:pPr>
          </w:p>
        </w:tc>
        <w:tc>
          <w:tcPr>
            <w:tcW w:w="2830" w:type="dxa"/>
          </w:tcPr>
          <w:p w14:paraId="6B626CAD"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RunningApplicationsProbe</w:t>
            </w:r>
          </w:p>
        </w:tc>
        <w:tc>
          <w:tcPr>
            <w:tcW w:w="1296" w:type="dxa"/>
          </w:tcPr>
          <w:p w14:paraId="39F01D5D" w14:textId="77777777" w:rsidR="009400C3" w:rsidRDefault="009400C3" w:rsidP="009400C3">
            <w:pPr>
              <w:jc w:val="both"/>
              <w:rPr>
                <w:rFonts w:ascii="Times New Roman" w:hAnsi="Times New Roman" w:cs="Times New Roman"/>
                <w:sz w:val="24"/>
                <w:szCs w:val="24"/>
              </w:rPr>
            </w:pPr>
          </w:p>
        </w:tc>
        <w:tc>
          <w:tcPr>
            <w:tcW w:w="4242" w:type="dxa"/>
          </w:tcPr>
          <w:p w14:paraId="4BA33DA5" w14:textId="77777777" w:rsidR="009400C3" w:rsidRDefault="009400C3" w:rsidP="007C3578">
            <w:pPr>
              <w:rPr>
                <w:rFonts w:ascii="Times New Roman" w:hAnsi="Times New Roman" w:cs="Times New Roman"/>
                <w:sz w:val="24"/>
                <w:szCs w:val="24"/>
              </w:rPr>
            </w:pPr>
          </w:p>
        </w:tc>
      </w:tr>
      <w:tr w:rsidR="009400C3" w14:paraId="1055EEC7" w14:textId="77777777" w:rsidTr="003A7D42">
        <w:tc>
          <w:tcPr>
            <w:tcW w:w="537" w:type="dxa"/>
          </w:tcPr>
          <w:p w14:paraId="756CBB1C" w14:textId="77777777" w:rsidR="009400C3" w:rsidRDefault="009400C3" w:rsidP="009400C3">
            <w:pPr>
              <w:jc w:val="both"/>
              <w:rPr>
                <w:rFonts w:ascii="Times New Roman" w:hAnsi="Times New Roman" w:cs="Times New Roman"/>
                <w:sz w:val="24"/>
                <w:szCs w:val="24"/>
              </w:rPr>
            </w:pPr>
          </w:p>
        </w:tc>
        <w:tc>
          <w:tcPr>
            <w:tcW w:w="2830" w:type="dxa"/>
          </w:tcPr>
          <w:p w14:paraId="67531FF3" w14:textId="77777777" w:rsidR="009400C3" w:rsidRPr="006E11C7" w:rsidRDefault="009400C3" w:rsidP="009400C3">
            <w:pPr>
              <w:jc w:val="both"/>
              <w:rPr>
                <w:rFonts w:ascii="Times New Roman" w:hAnsi="Times New Roman" w:cs="Times New Roman"/>
                <w:sz w:val="24"/>
                <w:szCs w:val="24"/>
              </w:rPr>
            </w:pPr>
            <w:r w:rsidRPr="006E11C7">
              <w:rPr>
                <w:rFonts w:ascii="Times New Roman" w:hAnsi="Times New Roman" w:cs="Times New Roman"/>
                <w:sz w:val="24"/>
                <w:szCs w:val="24"/>
              </w:rPr>
              <w:t>ActivityProbe</w:t>
            </w:r>
          </w:p>
        </w:tc>
        <w:tc>
          <w:tcPr>
            <w:tcW w:w="1296" w:type="dxa"/>
          </w:tcPr>
          <w:p w14:paraId="7AFD9400" w14:textId="77777777" w:rsidR="009400C3" w:rsidRDefault="009400C3" w:rsidP="009400C3">
            <w:pPr>
              <w:jc w:val="both"/>
              <w:rPr>
                <w:rFonts w:ascii="Times New Roman" w:hAnsi="Times New Roman" w:cs="Times New Roman"/>
                <w:sz w:val="24"/>
                <w:szCs w:val="24"/>
              </w:rPr>
            </w:pPr>
          </w:p>
        </w:tc>
        <w:tc>
          <w:tcPr>
            <w:tcW w:w="4242" w:type="dxa"/>
          </w:tcPr>
          <w:p w14:paraId="6D23C553" w14:textId="77777777" w:rsidR="009400C3" w:rsidRDefault="009400C3" w:rsidP="007C3578">
            <w:pPr>
              <w:rPr>
                <w:rFonts w:ascii="Times New Roman" w:hAnsi="Times New Roman" w:cs="Times New Roman"/>
                <w:sz w:val="24"/>
                <w:szCs w:val="24"/>
              </w:rPr>
            </w:pPr>
          </w:p>
        </w:tc>
      </w:tr>
    </w:tbl>
    <w:p w14:paraId="4BB5F1E1" w14:textId="77777777" w:rsidR="001E1EB0" w:rsidRDefault="001E1EB0" w:rsidP="00147A31">
      <w:pPr>
        <w:jc w:val="both"/>
      </w:pPr>
    </w:p>
    <w:p w14:paraId="1E0D1750" w14:textId="77777777" w:rsidR="002C0155" w:rsidRDefault="007C3578" w:rsidP="00147A31">
      <w:pPr>
        <w:pStyle w:val="Heading3"/>
        <w:jc w:val="both"/>
      </w:pPr>
      <w:bookmarkStart w:id="17" w:name="_Toc418195678"/>
      <w:r>
        <w:t>Android Sensors Data</w:t>
      </w:r>
      <w:bookmarkEnd w:id="17"/>
    </w:p>
    <w:p w14:paraId="774411FB" w14:textId="77777777" w:rsidR="00002BD2" w:rsidRPr="00F010B2" w:rsidRDefault="0079440A" w:rsidP="00147A31">
      <w:pPr>
        <w:jc w:val="both"/>
        <w:rPr>
          <w:rFonts w:ascii="Times New Roman" w:hAnsi="Times New Roman" w:cs="Times New Roman"/>
          <w:sz w:val="24"/>
          <w:szCs w:val="24"/>
        </w:rPr>
      </w:pPr>
      <w:r w:rsidRPr="00F010B2">
        <w:rPr>
          <w:rFonts w:ascii="Times New Roman" w:hAnsi="Times New Roman" w:cs="Times New Roman"/>
          <w:sz w:val="24"/>
          <w:szCs w:val="24"/>
        </w:rPr>
        <w:t xml:space="preserve">The Sensor Probes that we used are light sensor, proximity sensor, temperature sensor, magnetic field sensor, and pressure sensor. </w:t>
      </w:r>
      <w:r w:rsidR="00002BD2" w:rsidRPr="00F010B2">
        <w:rPr>
          <w:rFonts w:ascii="Times New Roman" w:hAnsi="Times New Roman" w:cs="Times New Roman"/>
          <w:sz w:val="24"/>
          <w:szCs w:val="24"/>
        </w:rPr>
        <w:t xml:space="preserve"> Table 4. Shows the table of continuous data and on the last column, we can see the example value from each sensor probes. </w:t>
      </w:r>
      <w:r w:rsidR="002B797E" w:rsidRPr="00F010B2">
        <w:rPr>
          <w:rFonts w:ascii="Times New Roman" w:hAnsi="Times New Roman" w:cs="Times New Roman"/>
          <w:sz w:val="24"/>
          <w:szCs w:val="24"/>
        </w:rPr>
        <w:t xml:space="preserve">The data which came from android sensor have accuracy the meaning of accuracy are described below: </w:t>
      </w:r>
    </w:p>
    <w:p w14:paraId="0972B3B0" w14:textId="77777777" w:rsidR="00C967F6" w:rsidRDefault="00C967F6" w:rsidP="00147A31">
      <w:pPr>
        <w:jc w:val="both"/>
        <w:rPr>
          <w:rFonts w:ascii="Times New Roman" w:hAnsi="Times New Roman" w:cs="Times New Roman"/>
          <w:b/>
          <w:sz w:val="24"/>
          <w:szCs w:val="24"/>
        </w:rPr>
      </w:pPr>
      <w:r w:rsidRPr="00C967F6">
        <w:rPr>
          <w:rFonts w:ascii="Times New Roman" w:hAnsi="Times New Roman" w:cs="Times New Roman"/>
          <w:b/>
          <w:sz w:val="24"/>
          <w:szCs w:val="24"/>
        </w:rPr>
        <w:t>Accuracy</w:t>
      </w:r>
    </w:p>
    <w:p w14:paraId="106410D3" w14:textId="77777777" w:rsidR="00C967F6" w:rsidRDefault="00C967F6" w:rsidP="00147A31">
      <w:pPr>
        <w:jc w:val="both"/>
        <w:rPr>
          <w:rFonts w:ascii="Times New Roman" w:hAnsi="Times New Roman" w:cs="Times New Roman"/>
          <w:sz w:val="24"/>
          <w:szCs w:val="24"/>
        </w:rPr>
      </w:pPr>
      <w:r>
        <w:rPr>
          <w:rFonts w:ascii="Times New Roman" w:hAnsi="Times New Roman" w:cs="Times New Roman"/>
          <w:sz w:val="24"/>
          <w:szCs w:val="24"/>
        </w:rPr>
        <w:t>Meaning of accuracy values in sensors data, are:</w:t>
      </w:r>
    </w:p>
    <w:p w14:paraId="69E636BB"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SENSOR_STATUS_ACCURACY_HIGH means this sensor is reporting data with maximum accuracy, return value = 3.</w:t>
      </w:r>
    </w:p>
    <w:p w14:paraId="3FCE9A19"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SENSOR_STATUS_ACCURACY_LOW means this sensor is reporting data with low accuracy, calibration with the environment is needed, return value = 1</w:t>
      </w:r>
    </w:p>
    <w:p w14:paraId="73FA75B7"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SENSOR_STATUS_ACCURACY_MEDIUM means this sensor is reporting data with an average level of accuracy, calibration with the environment may improve the readings, return value = 2.</w:t>
      </w:r>
    </w:p>
    <w:p w14:paraId="6A82D601" w14:textId="77777777" w:rsidR="00C967F6" w:rsidRPr="00A64D91" w:rsidRDefault="00C967F6"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SENSOR_STATUS_UNRELIABLE means</w:t>
      </w:r>
      <w:r w:rsidR="004A4132" w:rsidRPr="00A64D91">
        <w:rPr>
          <w:rFonts w:ascii="Times New Roman" w:hAnsi="Times New Roman" w:cs="Times New Roman"/>
          <w:sz w:val="24"/>
          <w:szCs w:val="24"/>
        </w:rPr>
        <w:t xml:space="preserve"> the values returned by this sensor cannot be trusted, calibration is needed or the environment doesn't allow readings, return value = 0.</w:t>
      </w:r>
    </w:p>
    <w:p w14:paraId="3858CD30" w14:textId="77777777" w:rsidR="004A4132" w:rsidRPr="00A64D91" w:rsidRDefault="004A4132" w:rsidP="00A64D91">
      <w:pPr>
        <w:pStyle w:val="ListParagraph"/>
        <w:numPr>
          <w:ilvl w:val="0"/>
          <w:numId w:val="12"/>
        </w:numPr>
        <w:jc w:val="both"/>
        <w:rPr>
          <w:rFonts w:ascii="Times New Roman" w:hAnsi="Times New Roman" w:cs="Times New Roman"/>
          <w:sz w:val="24"/>
          <w:szCs w:val="24"/>
        </w:rPr>
      </w:pPr>
      <w:r w:rsidRPr="00A64D91">
        <w:rPr>
          <w:rFonts w:ascii="Times New Roman" w:hAnsi="Times New Roman" w:cs="Times New Roman"/>
          <w:sz w:val="24"/>
          <w:szCs w:val="24"/>
        </w:rPr>
        <w:t xml:space="preserve">SENSOR_STATUS_NO_CONTACT means the values returned by this sensor cannot be trusted because the sensor had no contact with what it was measuring </w:t>
      </w:r>
      <w:r w:rsidRPr="00A64D91">
        <w:rPr>
          <w:rFonts w:ascii="Times New Roman" w:hAnsi="Times New Roman" w:cs="Times New Roman"/>
          <w:sz w:val="24"/>
          <w:szCs w:val="24"/>
        </w:rPr>
        <w:lastRenderedPageBreak/>
        <w:t>(for example, the heart rate monitor is not in contact with the user), return value = -1.</w:t>
      </w:r>
    </w:p>
    <w:p w14:paraId="41C488B3" w14:textId="77777777" w:rsidR="00390850" w:rsidRDefault="00390850" w:rsidP="00390850">
      <w:pPr>
        <w:pStyle w:val="ListParagraph"/>
        <w:rPr>
          <w:rFonts w:ascii="Times New Roman" w:hAnsi="Times New Roman" w:cs="Times New Roman"/>
          <w:sz w:val="24"/>
          <w:szCs w:val="24"/>
        </w:rPr>
      </w:pPr>
    </w:p>
    <w:p w14:paraId="2BBD01D6" w14:textId="77777777" w:rsidR="00794DE0" w:rsidRDefault="00C61D3A" w:rsidP="00794DE0">
      <w:pPr>
        <w:rPr>
          <w:rFonts w:ascii="Times New Roman" w:hAnsi="Times New Roman" w:cs="Times New Roman"/>
          <w:sz w:val="24"/>
          <w:szCs w:val="24"/>
        </w:rPr>
      </w:pPr>
      <w:r>
        <w:rPr>
          <w:rFonts w:ascii="Times New Roman" w:hAnsi="Times New Roman" w:cs="Times New Roman"/>
          <w:sz w:val="24"/>
          <w:szCs w:val="24"/>
        </w:rPr>
        <w:t xml:space="preserve">The details information about android sensors can be seen in Table 5. </w:t>
      </w:r>
    </w:p>
    <w:p w14:paraId="0CFC3B2C" w14:textId="77777777" w:rsidR="00C967F6" w:rsidRPr="00794DE0" w:rsidRDefault="00390850" w:rsidP="00794DE0">
      <w:pPr>
        <w:jc w:val="center"/>
        <w:rPr>
          <w:rFonts w:ascii="Times New Roman" w:hAnsi="Times New Roman" w:cs="Times New Roman"/>
          <w:sz w:val="24"/>
          <w:szCs w:val="24"/>
        </w:rPr>
      </w:pPr>
      <w:r w:rsidRPr="00794DE0">
        <w:rPr>
          <w:rFonts w:ascii="Times New Roman" w:hAnsi="Times New Roman" w:cs="Times New Roman"/>
          <w:sz w:val="24"/>
          <w:szCs w:val="24"/>
        </w:rPr>
        <w:t xml:space="preserve">Table 5. </w:t>
      </w:r>
      <w:r w:rsidR="004A2A9A" w:rsidRPr="00794DE0">
        <w:rPr>
          <w:rFonts w:ascii="Times New Roman" w:hAnsi="Times New Roman" w:cs="Times New Roman"/>
          <w:sz w:val="24"/>
          <w:szCs w:val="24"/>
        </w:rPr>
        <w:t>Android Sensors E</w:t>
      </w:r>
      <w:r w:rsidRPr="00794DE0">
        <w:rPr>
          <w:rFonts w:ascii="Times New Roman" w:hAnsi="Times New Roman" w:cs="Times New Roman"/>
          <w:sz w:val="24"/>
          <w:szCs w:val="24"/>
        </w:rPr>
        <w:t>xplanation</w:t>
      </w:r>
    </w:p>
    <w:tbl>
      <w:tblPr>
        <w:tblW w:w="5223" w:type="pct"/>
        <w:tblInd w:w="-10" w:type="dxa"/>
        <w:tblCellMar>
          <w:left w:w="0" w:type="dxa"/>
          <w:right w:w="0" w:type="dxa"/>
        </w:tblCellMar>
        <w:tblLook w:val="0600" w:firstRow="0" w:lastRow="0" w:firstColumn="0" w:lastColumn="0" w:noHBand="1" w:noVBand="1"/>
      </w:tblPr>
      <w:tblGrid>
        <w:gridCol w:w="2786"/>
        <w:gridCol w:w="1051"/>
        <w:gridCol w:w="3658"/>
        <w:gridCol w:w="1415"/>
      </w:tblGrid>
      <w:tr w:rsidR="000B6E5B" w:rsidRPr="00982254" w14:paraId="32FDCAB2" w14:textId="77777777" w:rsidTr="000B6E5B">
        <w:trPr>
          <w:trHeight w:val="267"/>
        </w:trPr>
        <w:tc>
          <w:tcPr>
            <w:tcW w:w="156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4376C4F3"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Sensor</w:t>
            </w:r>
          </w:p>
        </w:tc>
        <w:tc>
          <w:tcPr>
            <w:tcW w:w="590"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3E6E806F"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Type</w:t>
            </w:r>
          </w:p>
        </w:tc>
        <w:tc>
          <w:tcPr>
            <w:tcW w:w="2053"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3041FA37"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Description</w:t>
            </w:r>
          </w:p>
        </w:tc>
        <w:tc>
          <w:tcPr>
            <w:tcW w:w="794" w:type="pct"/>
            <w:tcBorders>
              <w:top w:val="single" w:sz="8" w:space="0" w:color="000000"/>
              <w:left w:val="single" w:sz="8" w:space="0" w:color="000000"/>
              <w:bottom w:val="single" w:sz="8" w:space="0" w:color="000000"/>
              <w:right w:val="single" w:sz="8" w:space="0" w:color="000000"/>
            </w:tcBorders>
            <w:shd w:val="clear" w:color="auto" w:fill="B4C6E7" w:themeFill="accent5" w:themeFillTint="66"/>
            <w:tcMar>
              <w:top w:w="13" w:type="dxa"/>
              <w:left w:w="160" w:type="dxa"/>
              <w:bottom w:w="0" w:type="dxa"/>
              <w:right w:w="13" w:type="dxa"/>
            </w:tcMar>
            <w:hideMark/>
          </w:tcPr>
          <w:p w14:paraId="6E28EC4A" w14:textId="77777777" w:rsidR="000B6E5B" w:rsidRPr="000B6E5B" w:rsidRDefault="000B6E5B" w:rsidP="000B6E5B">
            <w:pPr>
              <w:jc w:val="center"/>
              <w:rPr>
                <w:rFonts w:ascii="Times New Roman" w:hAnsi="Times New Roman" w:cs="Times New Roman"/>
                <w:sz w:val="20"/>
                <w:szCs w:val="20"/>
              </w:rPr>
            </w:pPr>
            <w:r w:rsidRPr="000B6E5B">
              <w:rPr>
                <w:rFonts w:ascii="Times New Roman" w:hAnsi="Times New Roman" w:cs="Times New Roman"/>
                <w:sz w:val="20"/>
                <w:szCs w:val="20"/>
              </w:rPr>
              <w:t>Common Uses</w:t>
            </w:r>
          </w:p>
        </w:tc>
      </w:tr>
      <w:tr w:rsidR="000B6E5B" w:rsidRPr="00982254" w14:paraId="6236FA17"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D55D339"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TYPE_ACCELEROMETER</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0951343"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210DE3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acceleration force in m/s</w:t>
            </w:r>
            <w:r w:rsidRPr="000B6E5B">
              <w:rPr>
                <w:rFonts w:ascii="Times New Roman" w:hAnsi="Times New Roman" w:cs="Times New Roman"/>
                <w:sz w:val="18"/>
                <w:szCs w:val="18"/>
                <w:vertAlign w:val="superscript"/>
              </w:rPr>
              <w:t>2</w:t>
            </w:r>
            <w:r w:rsidRPr="000B6E5B">
              <w:rPr>
                <w:rFonts w:ascii="Times New Roman" w:hAnsi="Times New Roman" w:cs="Times New Roman"/>
                <w:sz w:val="18"/>
                <w:szCs w:val="18"/>
              </w:rPr>
              <w:t> that is applied to a device on all three physical axes (x, y, and z), including the force of gravity.</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C29949B"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Motion detection (shake, tilt, etc.).</w:t>
            </w:r>
          </w:p>
        </w:tc>
      </w:tr>
      <w:tr w:rsidR="000B6E5B" w:rsidRPr="00982254" w14:paraId="38DBAA55" w14:textId="77777777" w:rsidTr="000B6E5B">
        <w:trPr>
          <w:trHeight w:val="520"/>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722520E4"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TYPE_LIGHT</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56BB12F"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F791058" w14:textId="77777777"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ambient light level (illumination) in lx.</w:t>
            </w:r>
          </w:p>
          <w:p w14:paraId="4274E99E" w14:textId="77777777" w:rsidR="007C3578" w:rsidRPr="000B6E5B" w:rsidRDefault="007C3578" w:rsidP="007C3578">
            <w:pPr>
              <w:spacing w:after="0"/>
              <w:rPr>
                <w:rFonts w:ascii="Times New Roman" w:hAnsi="Times New Roman" w:cs="Times New Roman"/>
                <w:sz w:val="18"/>
                <w:szCs w:val="18"/>
              </w:rPr>
            </w:pPr>
            <w:r w:rsidRPr="007C3578">
              <w:rPr>
                <w:rFonts w:ascii="Times New Roman" w:hAnsi="Times New Roman" w:cs="Times New Roman"/>
                <w:sz w:val="18"/>
                <w:szCs w:val="18"/>
              </w:rPr>
              <w:t>values[0]: Ambient light level in SI lux units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A33309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Controlling screen brightness.</w:t>
            </w:r>
          </w:p>
        </w:tc>
      </w:tr>
      <w:tr w:rsidR="000B6E5B" w:rsidRPr="00982254" w14:paraId="49287329"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5E224F6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TYPE_MAGNETIC_FIELD</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54DEC8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978C2E6" w14:textId="77777777" w:rsidR="00AD16C8" w:rsidRPr="000B6E5B" w:rsidRDefault="000B6E5B" w:rsidP="00AD16C8">
            <w:pPr>
              <w:rPr>
                <w:rFonts w:ascii="Times New Roman" w:hAnsi="Times New Roman" w:cs="Times New Roman"/>
                <w:sz w:val="18"/>
                <w:szCs w:val="18"/>
              </w:rPr>
            </w:pPr>
            <w:r w:rsidRPr="000B6E5B">
              <w:rPr>
                <w:rFonts w:ascii="Times New Roman" w:hAnsi="Times New Roman" w:cs="Times New Roman"/>
                <w:sz w:val="18"/>
                <w:szCs w:val="18"/>
              </w:rPr>
              <w:t>Measures the ambient geomagnetic field for all three physical axes (x, y, z) in μT.</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8D9DE0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Creating a compass.</w:t>
            </w:r>
          </w:p>
        </w:tc>
      </w:tr>
      <w:tr w:rsidR="000B6E5B" w:rsidRPr="00982254" w14:paraId="7D01DB91"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2FD6CEF3"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TYPE_PRESSURE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5ECE1F0F"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248A7A09"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Measures the ambient air pressure in hPa or mbar.</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6F788136"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air pressure changes.</w:t>
            </w:r>
          </w:p>
        </w:tc>
      </w:tr>
      <w:tr w:rsidR="000B6E5B" w:rsidRPr="00982254" w14:paraId="1227D9C2"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4B5139B1"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TYPE_PROXIMITY</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61F2A6C"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74AB3305" w14:textId="77777777" w:rsidR="007C3578" w:rsidRP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proximity of an object in cm relative to the view screen of a device. This sensor is typically used to determine whether a handset is being held up to a person's ear.</w:t>
            </w:r>
          </w:p>
          <w:p w14:paraId="66D13316" w14:textId="77777777"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Proximity sensor distance measured in centimeters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02A1BEF8"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Phone position during a call.</w:t>
            </w:r>
          </w:p>
        </w:tc>
      </w:tr>
      <w:tr w:rsidR="000B6E5B" w:rsidRPr="00982254" w14:paraId="64BCD38D" w14:textId="77777777" w:rsidTr="000B6E5B">
        <w:trPr>
          <w:trHeight w:val="773"/>
        </w:trPr>
        <w:tc>
          <w:tcPr>
            <w:tcW w:w="1563" w:type="pct"/>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center"/>
            <w:hideMark/>
          </w:tcPr>
          <w:p w14:paraId="1DD99AA8"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TYPE_TEMPERATURE</w:t>
            </w:r>
          </w:p>
        </w:tc>
        <w:tc>
          <w:tcPr>
            <w:tcW w:w="590"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400EEBD5"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Hardware</w:t>
            </w:r>
          </w:p>
        </w:tc>
        <w:tc>
          <w:tcPr>
            <w:tcW w:w="2053"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77A2B30" w14:textId="77777777" w:rsidR="007C3578" w:rsidRDefault="000B6E5B" w:rsidP="007C3578">
            <w:pPr>
              <w:rPr>
                <w:rFonts w:ascii="Times New Roman" w:hAnsi="Times New Roman" w:cs="Times New Roman"/>
                <w:sz w:val="18"/>
                <w:szCs w:val="18"/>
              </w:rPr>
            </w:pPr>
            <w:r w:rsidRPr="000B6E5B">
              <w:rPr>
                <w:rFonts w:ascii="Times New Roman" w:hAnsi="Times New Roman" w:cs="Times New Roman"/>
                <w:sz w:val="18"/>
                <w:szCs w:val="18"/>
              </w:rPr>
              <w:t>Measures the temperature of the device in degrees Celsius (°C). This sensor implementation varies across devices and this sensor was replaced with theTYPE_AMBIENT_TEMP</w:t>
            </w:r>
            <w:r w:rsidR="007C3578">
              <w:rPr>
                <w:rFonts w:ascii="Times New Roman" w:hAnsi="Times New Roman" w:cs="Times New Roman"/>
                <w:sz w:val="18"/>
                <w:szCs w:val="18"/>
              </w:rPr>
              <w:t>ERATURE sensor in API Level 14.</w:t>
            </w:r>
          </w:p>
          <w:p w14:paraId="44D79DFD" w14:textId="77777777" w:rsidR="007C3578" w:rsidRPr="000B6E5B" w:rsidRDefault="007C3578" w:rsidP="007C3578">
            <w:pPr>
              <w:rPr>
                <w:rFonts w:ascii="Times New Roman" w:hAnsi="Times New Roman" w:cs="Times New Roman"/>
                <w:sz w:val="18"/>
                <w:szCs w:val="18"/>
              </w:rPr>
            </w:pPr>
            <w:r w:rsidRPr="007C3578">
              <w:rPr>
                <w:rFonts w:ascii="Times New Roman" w:hAnsi="Times New Roman" w:cs="Times New Roman"/>
                <w:sz w:val="18"/>
                <w:szCs w:val="18"/>
              </w:rPr>
              <w:t>values[0]: ambient (room) temperature in degree Celsius.</w:t>
            </w:r>
          </w:p>
        </w:tc>
        <w:tc>
          <w:tcPr>
            <w:tcW w:w="794" w:type="pct"/>
            <w:tcBorders>
              <w:top w:val="single" w:sz="8" w:space="0" w:color="000000"/>
              <w:left w:val="single" w:sz="8" w:space="0" w:color="000000"/>
              <w:bottom w:val="single" w:sz="8" w:space="0" w:color="000000"/>
              <w:right w:val="single" w:sz="8" w:space="0" w:color="000000"/>
            </w:tcBorders>
            <w:shd w:val="clear" w:color="auto" w:fill="auto"/>
            <w:tcMar>
              <w:top w:w="13" w:type="dxa"/>
              <w:left w:w="160" w:type="dxa"/>
              <w:bottom w:w="0" w:type="dxa"/>
              <w:right w:w="13" w:type="dxa"/>
            </w:tcMar>
            <w:hideMark/>
          </w:tcPr>
          <w:p w14:paraId="1ED4CCAD" w14:textId="77777777" w:rsidR="000B6E5B" w:rsidRPr="000B6E5B" w:rsidRDefault="000B6E5B" w:rsidP="007B0767">
            <w:pPr>
              <w:rPr>
                <w:rFonts w:ascii="Times New Roman" w:hAnsi="Times New Roman" w:cs="Times New Roman"/>
                <w:sz w:val="18"/>
                <w:szCs w:val="18"/>
              </w:rPr>
            </w:pPr>
            <w:r w:rsidRPr="000B6E5B">
              <w:rPr>
                <w:rFonts w:ascii="Times New Roman" w:hAnsi="Times New Roman" w:cs="Times New Roman"/>
                <w:sz w:val="18"/>
                <w:szCs w:val="18"/>
              </w:rPr>
              <w:t>Monitoring temperatures.</w:t>
            </w:r>
          </w:p>
        </w:tc>
      </w:tr>
    </w:tbl>
    <w:p w14:paraId="3B0CA5BC" w14:textId="77777777" w:rsidR="000B6E5B" w:rsidRDefault="000B6E5B" w:rsidP="00147A31">
      <w:pPr>
        <w:jc w:val="both"/>
      </w:pPr>
    </w:p>
    <w:p w14:paraId="6F3EEB25" w14:textId="77777777" w:rsidR="00AD16C8" w:rsidRDefault="00AD16C8" w:rsidP="00AD16C8">
      <w:pPr>
        <w:pStyle w:val="Heading3"/>
        <w:jc w:val="both"/>
      </w:pPr>
      <w:bookmarkStart w:id="18" w:name="_Toc418195679"/>
      <w:r>
        <w:t>Running Application Probe</w:t>
      </w:r>
      <w:bookmarkEnd w:id="18"/>
    </w:p>
    <w:p w14:paraId="5BCFE014" w14:textId="77777777" w:rsidR="00334F6B"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We have installed application probes which can collect the list of installed application in user’s smartphone. To know user interest we also try to collect the current applications which user used or running application. </w:t>
      </w:r>
    </w:p>
    <w:p w14:paraId="50D43FFF" w14:textId="77777777" w:rsidR="00A757D0" w:rsidRDefault="00A757D0" w:rsidP="00334F6B">
      <w:pPr>
        <w:rPr>
          <w:rFonts w:ascii="Times New Roman" w:hAnsi="Times New Roman" w:cs="Times New Roman"/>
          <w:sz w:val="24"/>
          <w:szCs w:val="24"/>
        </w:rPr>
      </w:pPr>
      <w:r>
        <w:rPr>
          <w:rFonts w:ascii="Times New Roman" w:hAnsi="Times New Roman" w:cs="Times New Roman"/>
          <w:sz w:val="24"/>
          <w:szCs w:val="24"/>
        </w:rPr>
        <w:t xml:space="preserve">The data from running application probes looks like: </w:t>
      </w:r>
    </w:p>
    <w:p w14:paraId="79A80694" w14:textId="77777777" w:rsidR="00334F6B" w:rsidRDefault="00334F6B" w:rsidP="00334F6B">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lastRenderedPageBreak/>
        <w:t>{"duration":6.143,"taskInfo":{"baseIntent":{"mAction":"android.intent.action.MAIN","mCategories":["android.intent.category.LAUNCHER"],"mComponent":{"mClass":"kr.ac.jnu.netsys.MainActivity","mPackage":"edu.mit.media.funf.wifiscanner"}, "mPackage":"edu.mit.media.funf.wifiscanner","mWindowMode":0},"id":30,"persistentId":30},"timestamp":1402725116.144}</w:t>
      </w:r>
    </w:p>
    <w:p w14:paraId="3E116004" w14:textId="77777777" w:rsidR="006F7AF9" w:rsidRDefault="006F7AF9" w:rsidP="00334F6B">
      <w:pPr>
        <w:spacing w:before="100" w:after="0" w:line="216" w:lineRule="auto"/>
        <w:rPr>
          <w:rFonts w:ascii="Courier New" w:eastAsia="Times New Roman" w:hAnsi="Courier New" w:cs="Courier New"/>
          <w:color w:val="2E74B5" w:themeColor="accent1" w:themeShade="BF"/>
          <w:kern w:val="24"/>
          <w:sz w:val="20"/>
          <w:szCs w:val="20"/>
        </w:rPr>
      </w:pPr>
    </w:p>
    <w:p w14:paraId="3B9D43DC" w14:textId="77777777" w:rsidR="006F7AF9" w:rsidRPr="00334F6B" w:rsidRDefault="006F7AF9" w:rsidP="00334F6B">
      <w:pPr>
        <w:spacing w:before="100" w:after="0" w:line="216" w:lineRule="auto"/>
        <w:rPr>
          <w:rFonts w:ascii="Times New Roman" w:eastAsia="Times New Roman" w:hAnsi="Times New Roman" w:cs="Times New Roman"/>
          <w:color w:val="2E74B5" w:themeColor="accent1" w:themeShade="BF"/>
          <w:sz w:val="20"/>
          <w:szCs w:val="20"/>
        </w:rPr>
      </w:pPr>
      <w:r>
        <w:rPr>
          <w:rFonts w:ascii="Times New Roman" w:hAnsi="Times New Roman" w:cs="Times New Roman"/>
          <w:sz w:val="24"/>
          <w:szCs w:val="24"/>
        </w:rPr>
        <w:t>We have information about the name of application package which is in current running also the time usage (duration).</w:t>
      </w:r>
    </w:p>
    <w:p w14:paraId="1B411090" w14:textId="77777777" w:rsidR="00334F6B" w:rsidRPr="00334F6B" w:rsidRDefault="00334F6B" w:rsidP="00334F6B"/>
    <w:p w14:paraId="2A251C49" w14:textId="77777777" w:rsidR="00AD16C8" w:rsidRDefault="00AD16C8" w:rsidP="00AD16C8">
      <w:pPr>
        <w:pStyle w:val="Heading3"/>
        <w:jc w:val="both"/>
      </w:pPr>
      <w:bookmarkStart w:id="19" w:name="_Toc418195680"/>
      <w:r>
        <w:t>Activity Probe</w:t>
      </w:r>
      <w:bookmarkEnd w:id="19"/>
    </w:p>
    <w:p w14:paraId="6CBAEA4B" w14:textId="77777777" w:rsidR="00334F6B" w:rsidRDefault="006C790F" w:rsidP="00334F6B">
      <w:pPr>
        <w:rPr>
          <w:rFonts w:ascii="Times New Roman" w:hAnsi="Times New Roman" w:cs="Times New Roman"/>
          <w:sz w:val="24"/>
          <w:szCs w:val="24"/>
        </w:rPr>
      </w:pPr>
      <w:r>
        <w:rPr>
          <w:rFonts w:ascii="Times New Roman" w:hAnsi="Times New Roman" w:cs="Times New Roman"/>
          <w:sz w:val="24"/>
          <w:szCs w:val="24"/>
        </w:rPr>
        <w:t>In our application we do not collet the accelerometer value directly but we use algorithm to determine the status of activities which are none, low, or high. We use sum of variance to detect the user activity based on accelerometer value. The details algorithm can be seen in Figure 4.</w:t>
      </w:r>
    </w:p>
    <w:p w14:paraId="59BB2DEA" w14:textId="77777777" w:rsidR="00E501B1" w:rsidRPr="00334F6B" w:rsidRDefault="00E501B1" w:rsidP="00334F6B">
      <w:pPr>
        <w:spacing w:before="100" w:after="0" w:line="216" w:lineRule="auto"/>
        <w:rPr>
          <w:rFonts w:ascii="Times New Roman" w:eastAsia="Times New Roman" w:hAnsi="Times New Roman" w:cs="Times New Roman"/>
          <w:color w:val="2E74B5" w:themeColor="accent1" w:themeShade="BF"/>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FD2EFB" w14:paraId="51245A9F" w14:textId="77777777" w:rsidTr="00891E20">
        <w:tc>
          <w:tcPr>
            <w:tcW w:w="8540" w:type="dxa"/>
          </w:tcPr>
          <w:p w14:paraId="7CDD4EC8" w14:textId="77777777" w:rsidR="00FD2EFB" w:rsidRDefault="00FD2EFB" w:rsidP="00E501B1">
            <w:pPr>
              <w:jc w:val="center"/>
            </w:pPr>
            <w:r>
              <w:rPr>
                <w:noProof/>
              </w:rPr>
              <w:drawing>
                <wp:inline distT="0" distB="0" distL="0" distR="0" wp14:anchorId="069359C5" wp14:editId="5DE79F6D">
                  <wp:extent cx="4638675" cy="2133600"/>
                  <wp:effectExtent l="0" t="0" r="9525" b="0"/>
                  <wp:docPr id="35" name="Picture 35" descr="D:\Dropbox\thesis\figures\ppt2\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thesis\figures\ppt2\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133600"/>
                          </a:xfrm>
                          <a:prstGeom prst="rect">
                            <a:avLst/>
                          </a:prstGeom>
                          <a:noFill/>
                          <a:ln>
                            <a:noFill/>
                          </a:ln>
                        </pic:spPr>
                      </pic:pic>
                    </a:graphicData>
                  </a:graphic>
                </wp:inline>
              </w:drawing>
            </w:r>
          </w:p>
        </w:tc>
      </w:tr>
      <w:tr w:rsidR="00FD2EFB" w14:paraId="1CE1D472" w14:textId="77777777" w:rsidTr="00891E20">
        <w:tc>
          <w:tcPr>
            <w:tcW w:w="8540" w:type="dxa"/>
          </w:tcPr>
          <w:p w14:paraId="7AB56B49" w14:textId="77777777" w:rsidR="00FD2EFB" w:rsidRDefault="00FD2EFB" w:rsidP="00E501B1">
            <w:pPr>
              <w:jc w:val="center"/>
            </w:pPr>
            <w:r>
              <w:t>Figure 4. Activity log algorithm</w:t>
            </w:r>
          </w:p>
        </w:tc>
      </w:tr>
    </w:tbl>
    <w:p w14:paraId="1E9FD5E2" w14:textId="77777777" w:rsidR="000B6E5B" w:rsidRPr="00EC7184" w:rsidRDefault="000B6E5B" w:rsidP="00147A31">
      <w:pPr>
        <w:jc w:val="both"/>
        <w:rPr>
          <w:rFonts w:ascii="Times New Roman" w:hAnsi="Times New Roman" w:cs="Times New Roman"/>
          <w:sz w:val="24"/>
          <w:szCs w:val="24"/>
        </w:rPr>
      </w:pPr>
    </w:p>
    <w:p w14:paraId="74DD08FA" w14:textId="77777777" w:rsidR="00334F6B" w:rsidRPr="00EC7184" w:rsidRDefault="00EC7184" w:rsidP="00147A31">
      <w:pPr>
        <w:jc w:val="both"/>
        <w:rPr>
          <w:rFonts w:ascii="Times New Roman" w:hAnsi="Times New Roman" w:cs="Times New Roman"/>
          <w:sz w:val="24"/>
          <w:szCs w:val="24"/>
        </w:rPr>
      </w:pPr>
      <w:r w:rsidRPr="00EC7184">
        <w:rPr>
          <w:rFonts w:ascii="Times New Roman" w:hAnsi="Times New Roman" w:cs="Times New Roman"/>
          <w:sz w:val="24"/>
          <w:szCs w:val="24"/>
        </w:rPr>
        <w:t>The value</w:t>
      </w:r>
      <w:r>
        <w:rPr>
          <w:rFonts w:ascii="Times New Roman" w:hAnsi="Times New Roman" w:cs="Times New Roman"/>
          <w:sz w:val="24"/>
          <w:szCs w:val="24"/>
        </w:rPr>
        <w:t xml:space="preserve"> of activity probes</w:t>
      </w:r>
      <w:r w:rsidRPr="00EC7184">
        <w:rPr>
          <w:rFonts w:ascii="Times New Roman" w:hAnsi="Times New Roman" w:cs="Times New Roman"/>
          <w:sz w:val="24"/>
          <w:szCs w:val="24"/>
        </w:rPr>
        <w:t xml:space="preserve"> that we get from the application looks like:</w:t>
      </w:r>
    </w:p>
    <w:p w14:paraId="5EAE62C4" w14:textId="77777777" w:rsidR="00EC7184" w:rsidRDefault="00EC7184" w:rsidP="00EC7184">
      <w:pPr>
        <w:spacing w:before="100" w:after="0" w:line="216" w:lineRule="auto"/>
        <w:rPr>
          <w:rFonts w:ascii="Courier New" w:eastAsia="Times New Roman" w:hAnsi="Courier New" w:cs="Courier New"/>
          <w:color w:val="2E74B5" w:themeColor="accent1" w:themeShade="BF"/>
          <w:kern w:val="24"/>
          <w:sz w:val="20"/>
          <w:szCs w:val="20"/>
        </w:rPr>
      </w:pPr>
      <w:r w:rsidRPr="00334F6B">
        <w:rPr>
          <w:rFonts w:ascii="Courier New" w:eastAsia="Times New Roman" w:hAnsi="Courier New" w:cs="Courier New"/>
          <w:color w:val="2E74B5" w:themeColor="accent1" w:themeShade="BF"/>
          <w:kern w:val="24"/>
          <w:sz w:val="20"/>
          <w:szCs w:val="20"/>
        </w:rPr>
        <w:t>{"activityLevel":"none","timestamp":1402725083.715}</w:t>
      </w:r>
    </w:p>
    <w:p w14:paraId="630FF475" w14:textId="77777777" w:rsidR="00EC7184" w:rsidRDefault="00EC7184" w:rsidP="00147A31">
      <w:pPr>
        <w:jc w:val="both"/>
      </w:pPr>
    </w:p>
    <w:p w14:paraId="762224FC" w14:textId="77777777" w:rsidR="00020DC0" w:rsidRDefault="00020DC0" w:rsidP="00461CCD">
      <w:pPr>
        <w:pStyle w:val="Heading2"/>
        <w:jc w:val="both"/>
      </w:pPr>
      <w:bookmarkStart w:id="20" w:name="_Toc418195681"/>
      <w:r>
        <w:t>Data Summarization</w:t>
      </w:r>
      <w:bookmarkEnd w:id="20"/>
      <w:r>
        <w:t xml:space="preserve"> </w:t>
      </w:r>
    </w:p>
    <w:p w14:paraId="16F1DAC0" w14:textId="77777777" w:rsidR="00FB7CA4" w:rsidRDefault="00E733A7" w:rsidP="00461CCD">
      <w:pPr>
        <w:jc w:val="both"/>
        <w:rPr>
          <w:rFonts w:ascii="Times New Roman" w:hAnsi="Times New Roman" w:cs="Times New Roman"/>
          <w:sz w:val="24"/>
          <w:szCs w:val="24"/>
        </w:rPr>
      </w:pPr>
      <w:r w:rsidRPr="00E733A7">
        <w:rPr>
          <w:rFonts w:ascii="Times New Roman" w:hAnsi="Times New Roman" w:cs="Times New Roman"/>
          <w:sz w:val="24"/>
          <w:szCs w:val="24"/>
        </w:rPr>
        <w:t>We have finished to collect user personal data</w:t>
      </w:r>
      <w:r>
        <w:rPr>
          <w:rFonts w:ascii="Times New Roman" w:hAnsi="Times New Roman" w:cs="Times New Roman"/>
          <w:sz w:val="24"/>
          <w:szCs w:val="24"/>
        </w:rPr>
        <w:t>. The all of data stored in Rischan PC using path C:\ITRC_DATA. The data has been archived in zip format with name “</w:t>
      </w:r>
      <w:r w:rsidRPr="00E733A7">
        <w:rPr>
          <w:rFonts w:ascii="Times New Roman" w:hAnsi="Times New Roman" w:cs="Times New Roman"/>
          <w:sz w:val="24"/>
          <w:szCs w:val="24"/>
        </w:rPr>
        <w:t>itrc 2014 userdata finalpoint 20140903</w:t>
      </w:r>
      <w:r>
        <w:rPr>
          <w:rFonts w:ascii="Times New Roman" w:hAnsi="Times New Roman" w:cs="Times New Roman"/>
          <w:sz w:val="24"/>
          <w:szCs w:val="24"/>
        </w:rPr>
        <w:t xml:space="preserve">.zip” with size 4.25 GB. The extracted data can be accessed in path </w:t>
      </w:r>
      <w:r w:rsidRPr="00E733A7">
        <w:rPr>
          <w:rFonts w:ascii="Times New Roman" w:hAnsi="Times New Roman" w:cs="Times New Roman"/>
          <w:sz w:val="24"/>
          <w:szCs w:val="24"/>
        </w:rPr>
        <w:t>C:\ITRC_DATA\itrc 2014 userdata finalpoint 20140903</w:t>
      </w:r>
      <w:r>
        <w:rPr>
          <w:rFonts w:ascii="Times New Roman" w:hAnsi="Times New Roman" w:cs="Times New Roman"/>
          <w:sz w:val="24"/>
          <w:szCs w:val="24"/>
        </w:rPr>
        <w:t>\</w:t>
      </w:r>
      <w:r w:rsidR="000432A5">
        <w:rPr>
          <w:rFonts w:ascii="Times New Roman" w:hAnsi="Times New Roman" w:cs="Times New Roman"/>
          <w:sz w:val="24"/>
          <w:szCs w:val="24"/>
        </w:rPr>
        <w:t xml:space="preserve">. </w:t>
      </w:r>
      <w:r w:rsidR="00A42588">
        <w:rPr>
          <w:rFonts w:ascii="Times New Roman" w:hAnsi="Times New Roman" w:cs="Times New Roman"/>
          <w:sz w:val="24"/>
          <w:szCs w:val="24"/>
        </w:rPr>
        <w:t xml:space="preserve">The size of all of data after extracted is 28.7 GB. </w:t>
      </w:r>
      <w:r w:rsidR="000432A5">
        <w:rPr>
          <w:rFonts w:ascii="Times New Roman" w:hAnsi="Times New Roman" w:cs="Times New Roman"/>
          <w:sz w:val="24"/>
          <w:szCs w:val="24"/>
        </w:rPr>
        <w:t xml:space="preserve">Extracted data contain 47 directories in </w:t>
      </w:r>
      <w:r w:rsidR="00BD175B">
        <w:rPr>
          <w:rFonts w:ascii="Times New Roman" w:hAnsi="Times New Roman" w:cs="Times New Roman"/>
          <w:sz w:val="24"/>
          <w:szCs w:val="24"/>
        </w:rPr>
        <w:t>different name for each student</w:t>
      </w:r>
      <w:r w:rsidR="000432A5">
        <w:rPr>
          <w:rFonts w:ascii="Times New Roman" w:hAnsi="Times New Roman" w:cs="Times New Roman"/>
          <w:sz w:val="24"/>
          <w:szCs w:val="24"/>
        </w:rPr>
        <w:t xml:space="preserve"> data.  </w:t>
      </w:r>
      <w:r w:rsidR="00CB48DB">
        <w:rPr>
          <w:rFonts w:ascii="Times New Roman" w:hAnsi="Times New Roman" w:cs="Times New Roman"/>
          <w:sz w:val="24"/>
          <w:szCs w:val="24"/>
        </w:rPr>
        <w:t xml:space="preserve">We have tied to looking information about those data such as the size of data from each student and starting point also ending point of data recording. The result </w:t>
      </w:r>
      <w:r w:rsidR="00CB48DB">
        <w:rPr>
          <w:rFonts w:ascii="Times New Roman" w:hAnsi="Times New Roman" w:cs="Times New Roman"/>
          <w:sz w:val="24"/>
          <w:szCs w:val="24"/>
        </w:rPr>
        <w:lastRenderedPageBreak/>
        <w:t xml:space="preserve">of data summarization which contain with name of directories, size, starting point, and ending point can be seen in Table </w:t>
      </w:r>
      <w:r w:rsidR="000C4692">
        <w:rPr>
          <w:rFonts w:ascii="Times New Roman" w:hAnsi="Times New Roman" w:cs="Times New Roman"/>
          <w:sz w:val="24"/>
          <w:szCs w:val="24"/>
        </w:rPr>
        <w:t>6.</w:t>
      </w:r>
    </w:p>
    <w:p w14:paraId="5761AD53" w14:textId="77777777" w:rsidR="00893A33" w:rsidRPr="00E733A7" w:rsidRDefault="00893A33" w:rsidP="00794DE0">
      <w:pPr>
        <w:jc w:val="center"/>
        <w:rPr>
          <w:rFonts w:ascii="Times New Roman" w:hAnsi="Times New Roman" w:cs="Times New Roman"/>
          <w:sz w:val="24"/>
          <w:szCs w:val="24"/>
        </w:rPr>
      </w:pPr>
      <w:r>
        <w:rPr>
          <w:rFonts w:ascii="Times New Roman" w:hAnsi="Times New Roman" w:cs="Times New Roman"/>
          <w:sz w:val="24"/>
          <w:szCs w:val="24"/>
        </w:rPr>
        <w:t>Table 6. Data Summarization from 47 students.</w:t>
      </w:r>
    </w:p>
    <w:tbl>
      <w:tblPr>
        <w:tblStyle w:val="TableGrid"/>
        <w:tblW w:w="0" w:type="auto"/>
        <w:jc w:val="center"/>
        <w:tblLook w:val="04A0" w:firstRow="1" w:lastRow="0" w:firstColumn="1" w:lastColumn="0" w:noHBand="0" w:noVBand="1"/>
      </w:tblPr>
      <w:tblGrid>
        <w:gridCol w:w="640"/>
        <w:gridCol w:w="1855"/>
        <w:gridCol w:w="1673"/>
        <w:gridCol w:w="1753"/>
        <w:gridCol w:w="1724"/>
      </w:tblGrid>
      <w:tr w:rsidR="00065817" w14:paraId="32E2E563" w14:textId="77777777" w:rsidTr="00065817">
        <w:trPr>
          <w:jc w:val="center"/>
        </w:trPr>
        <w:tc>
          <w:tcPr>
            <w:tcW w:w="640" w:type="dxa"/>
            <w:shd w:val="clear" w:color="auto" w:fill="D9E2F3" w:themeFill="accent5" w:themeFillTint="33"/>
          </w:tcPr>
          <w:p w14:paraId="59431E1F" w14:textId="77777777" w:rsidR="00065817" w:rsidRPr="00065817" w:rsidRDefault="00065817" w:rsidP="00B92F20">
            <w:pPr>
              <w:jc w:val="center"/>
              <w:rPr>
                <w:b/>
              </w:rPr>
            </w:pPr>
            <w:r w:rsidRPr="00065817">
              <w:rPr>
                <w:b/>
              </w:rPr>
              <w:t>No.</w:t>
            </w:r>
          </w:p>
        </w:tc>
        <w:tc>
          <w:tcPr>
            <w:tcW w:w="1855" w:type="dxa"/>
            <w:shd w:val="clear" w:color="auto" w:fill="D9E2F3" w:themeFill="accent5" w:themeFillTint="33"/>
          </w:tcPr>
          <w:p w14:paraId="7EE76459" w14:textId="77777777" w:rsidR="00065817" w:rsidRPr="00065817" w:rsidRDefault="00065817" w:rsidP="00B92F20">
            <w:pPr>
              <w:jc w:val="center"/>
              <w:rPr>
                <w:b/>
              </w:rPr>
            </w:pPr>
            <w:r w:rsidRPr="00065817">
              <w:rPr>
                <w:b/>
              </w:rPr>
              <w:t>Data ID</w:t>
            </w:r>
          </w:p>
        </w:tc>
        <w:tc>
          <w:tcPr>
            <w:tcW w:w="1673" w:type="dxa"/>
            <w:shd w:val="clear" w:color="auto" w:fill="D9E2F3" w:themeFill="accent5" w:themeFillTint="33"/>
          </w:tcPr>
          <w:p w14:paraId="0E01A96A" w14:textId="77777777" w:rsidR="00065817" w:rsidRPr="00065817" w:rsidRDefault="00065817" w:rsidP="00B92F20">
            <w:pPr>
              <w:jc w:val="center"/>
              <w:rPr>
                <w:b/>
              </w:rPr>
            </w:pPr>
            <w:r w:rsidRPr="00065817">
              <w:rPr>
                <w:b/>
              </w:rPr>
              <w:t>Size (MB)</w:t>
            </w:r>
          </w:p>
        </w:tc>
        <w:tc>
          <w:tcPr>
            <w:tcW w:w="1753" w:type="dxa"/>
            <w:shd w:val="clear" w:color="auto" w:fill="D9E2F3" w:themeFill="accent5" w:themeFillTint="33"/>
          </w:tcPr>
          <w:p w14:paraId="70CCFD61" w14:textId="77777777" w:rsidR="00065817" w:rsidRPr="00065817" w:rsidRDefault="00065817" w:rsidP="00B92F20">
            <w:pPr>
              <w:jc w:val="center"/>
              <w:rPr>
                <w:b/>
              </w:rPr>
            </w:pPr>
            <w:r w:rsidRPr="00065817">
              <w:rPr>
                <w:b/>
              </w:rPr>
              <w:t>Starting Point</w:t>
            </w:r>
          </w:p>
        </w:tc>
        <w:tc>
          <w:tcPr>
            <w:tcW w:w="1724" w:type="dxa"/>
            <w:shd w:val="clear" w:color="auto" w:fill="D9E2F3" w:themeFill="accent5" w:themeFillTint="33"/>
          </w:tcPr>
          <w:p w14:paraId="03216316" w14:textId="77777777" w:rsidR="00065817" w:rsidRPr="00065817" w:rsidRDefault="00065817" w:rsidP="00B92F20">
            <w:pPr>
              <w:jc w:val="center"/>
              <w:rPr>
                <w:b/>
              </w:rPr>
            </w:pPr>
            <w:r w:rsidRPr="00065817">
              <w:rPr>
                <w:b/>
              </w:rPr>
              <w:t>Ending Point</w:t>
            </w:r>
          </w:p>
        </w:tc>
      </w:tr>
      <w:tr w:rsidR="00065817" w14:paraId="0D037CC6" w14:textId="77777777" w:rsidTr="00065817">
        <w:trPr>
          <w:jc w:val="center"/>
        </w:trPr>
        <w:tc>
          <w:tcPr>
            <w:tcW w:w="640" w:type="dxa"/>
          </w:tcPr>
          <w:p w14:paraId="4586C8C1" w14:textId="77777777" w:rsidR="00065817" w:rsidRDefault="00065817" w:rsidP="00B92F20">
            <w:pPr>
              <w:jc w:val="center"/>
            </w:pPr>
            <w:r>
              <w:t>1.</w:t>
            </w:r>
          </w:p>
        </w:tc>
        <w:tc>
          <w:tcPr>
            <w:tcW w:w="1855" w:type="dxa"/>
          </w:tcPr>
          <w:p w14:paraId="5ED07106" w14:textId="77777777" w:rsidR="00065817" w:rsidRDefault="00065817" w:rsidP="00020DC0">
            <w:r>
              <w:t>ENFP_0719</w:t>
            </w:r>
          </w:p>
        </w:tc>
        <w:tc>
          <w:tcPr>
            <w:tcW w:w="1673" w:type="dxa"/>
          </w:tcPr>
          <w:p w14:paraId="7D8CD602" w14:textId="77777777" w:rsidR="00065817" w:rsidRDefault="00065817" w:rsidP="00B92F20">
            <w:pPr>
              <w:jc w:val="center"/>
            </w:pPr>
            <w:r>
              <w:t>628</w:t>
            </w:r>
          </w:p>
        </w:tc>
        <w:tc>
          <w:tcPr>
            <w:tcW w:w="1753" w:type="dxa"/>
          </w:tcPr>
          <w:p w14:paraId="1EFAFAF9" w14:textId="77777777" w:rsidR="00065817" w:rsidRPr="00065817" w:rsidRDefault="00065817" w:rsidP="00B92F20">
            <w:pPr>
              <w:jc w:val="center"/>
              <w:rPr>
                <w:rFonts w:ascii="Calibri" w:hAnsi="Calibri"/>
                <w:color w:val="000000"/>
              </w:rPr>
            </w:pPr>
            <w:r>
              <w:rPr>
                <w:rFonts w:ascii="Calibri" w:hAnsi="Calibri"/>
                <w:color w:val="000000"/>
              </w:rPr>
              <w:t>6/30/2014 8:26</w:t>
            </w:r>
          </w:p>
        </w:tc>
        <w:tc>
          <w:tcPr>
            <w:tcW w:w="1724" w:type="dxa"/>
          </w:tcPr>
          <w:p w14:paraId="1D7AD9D5" w14:textId="77777777" w:rsidR="00065817" w:rsidRPr="00065817" w:rsidRDefault="00065817" w:rsidP="00B92F20">
            <w:pPr>
              <w:jc w:val="center"/>
              <w:rPr>
                <w:rFonts w:ascii="Calibri" w:hAnsi="Calibri"/>
                <w:color w:val="000000"/>
              </w:rPr>
            </w:pPr>
            <w:r>
              <w:rPr>
                <w:rFonts w:ascii="Calibri" w:hAnsi="Calibri"/>
                <w:color w:val="000000"/>
              </w:rPr>
              <w:t>8/20/2014 0:18</w:t>
            </w:r>
          </w:p>
        </w:tc>
      </w:tr>
      <w:tr w:rsidR="00B92F20" w14:paraId="2AB79B04" w14:textId="77777777" w:rsidTr="00065817">
        <w:trPr>
          <w:jc w:val="center"/>
        </w:trPr>
        <w:tc>
          <w:tcPr>
            <w:tcW w:w="640" w:type="dxa"/>
          </w:tcPr>
          <w:p w14:paraId="59D67AD7" w14:textId="77777777" w:rsidR="00B92F20" w:rsidRPr="00962C46" w:rsidRDefault="00B92F20" w:rsidP="00B92F20">
            <w:pPr>
              <w:jc w:val="center"/>
            </w:pPr>
            <w:r>
              <w:t>2.</w:t>
            </w:r>
          </w:p>
        </w:tc>
        <w:tc>
          <w:tcPr>
            <w:tcW w:w="1855" w:type="dxa"/>
          </w:tcPr>
          <w:p w14:paraId="14336BD1" w14:textId="77777777" w:rsidR="00B92F20" w:rsidRDefault="00B92F20" w:rsidP="00B92F20">
            <w:r w:rsidRPr="00962C46">
              <w:t>ENFP_0773</w:t>
            </w:r>
          </w:p>
        </w:tc>
        <w:tc>
          <w:tcPr>
            <w:tcW w:w="1673" w:type="dxa"/>
          </w:tcPr>
          <w:p w14:paraId="13BBDF02" w14:textId="77777777" w:rsidR="00B92F20" w:rsidRDefault="00B92F20" w:rsidP="00B92F20">
            <w:pPr>
              <w:jc w:val="center"/>
            </w:pPr>
            <w:r>
              <w:t>664</w:t>
            </w:r>
          </w:p>
        </w:tc>
        <w:tc>
          <w:tcPr>
            <w:tcW w:w="1753" w:type="dxa"/>
          </w:tcPr>
          <w:p w14:paraId="29671E67" w14:textId="77777777"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14:paraId="7406249D" w14:textId="77777777" w:rsidR="00B92F20" w:rsidRPr="007A4F76" w:rsidRDefault="00B92F20" w:rsidP="00B92F20">
            <w:pPr>
              <w:jc w:val="center"/>
              <w:rPr>
                <w:rFonts w:ascii="Calibri" w:hAnsi="Calibri"/>
                <w:color w:val="000000"/>
              </w:rPr>
            </w:pPr>
            <w:r>
              <w:rPr>
                <w:rFonts w:ascii="Calibri" w:hAnsi="Calibri"/>
                <w:color w:val="000000"/>
              </w:rPr>
              <w:t>8/18/2014 4:58</w:t>
            </w:r>
          </w:p>
        </w:tc>
      </w:tr>
      <w:tr w:rsidR="00B92F20" w14:paraId="575580BD" w14:textId="77777777" w:rsidTr="00065817">
        <w:trPr>
          <w:jc w:val="center"/>
        </w:trPr>
        <w:tc>
          <w:tcPr>
            <w:tcW w:w="640" w:type="dxa"/>
          </w:tcPr>
          <w:p w14:paraId="60C2A538" w14:textId="77777777" w:rsidR="00B92F20" w:rsidRPr="00962C46" w:rsidRDefault="00B92F20" w:rsidP="00B92F20">
            <w:pPr>
              <w:jc w:val="center"/>
            </w:pPr>
            <w:r>
              <w:t>3.</w:t>
            </w:r>
          </w:p>
        </w:tc>
        <w:tc>
          <w:tcPr>
            <w:tcW w:w="1855" w:type="dxa"/>
          </w:tcPr>
          <w:p w14:paraId="26493B19" w14:textId="77777777" w:rsidR="00B92F20" w:rsidRDefault="00B92F20" w:rsidP="00B92F20">
            <w:r w:rsidRPr="00962C46">
              <w:t>ENFP_2012</w:t>
            </w:r>
          </w:p>
        </w:tc>
        <w:tc>
          <w:tcPr>
            <w:tcW w:w="1673" w:type="dxa"/>
          </w:tcPr>
          <w:p w14:paraId="626CFB2E" w14:textId="77777777" w:rsidR="00B92F20" w:rsidRDefault="00B92F20" w:rsidP="00B92F20">
            <w:pPr>
              <w:jc w:val="center"/>
            </w:pPr>
            <w:r>
              <w:t>661</w:t>
            </w:r>
          </w:p>
        </w:tc>
        <w:tc>
          <w:tcPr>
            <w:tcW w:w="1753" w:type="dxa"/>
          </w:tcPr>
          <w:p w14:paraId="09ED1065" w14:textId="77777777"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14:paraId="669AAFC2" w14:textId="77777777" w:rsidR="00B92F20" w:rsidRPr="007A4F76" w:rsidRDefault="00B92F20" w:rsidP="00B92F20">
            <w:pPr>
              <w:jc w:val="center"/>
              <w:rPr>
                <w:rFonts w:ascii="Calibri" w:hAnsi="Calibri"/>
                <w:color w:val="000000"/>
              </w:rPr>
            </w:pPr>
            <w:r>
              <w:rPr>
                <w:rFonts w:ascii="Calibri" w:hAnsi="Calibri"/>
                <w:color w:val="000000"/>
              </w:rPr>
              <w:t>9/2/2014 3:57</w:t>
            </w:r>
          </w:p>
        </w:tc>
      </w:tr>
      <w:tr w:rsidR="00B92F20" w14:paraId="7E3D8A29" w14:textId="77777777" w:rsidTr="00065817">
        <w:trPr>
          <w:jc w:val="center"/>
        </w:trPr>
        <w:tc>
          <w:tcPr>
            <w:tcW w:w="640" w:type="dxa"/>
          </w:tcPr>
          <w:p w14:paraId="0638B5A5" w14:textId="77777777" w:rsidR="00B92F20" w:rsidRPr="00962C46" w:rsidRDefault="00B92F20" w:rsidP="00B92F20">
            <w:pPr>
              <w:jc w:val="center"/>
            </w:pPr>
            <w:r>
              <w:t>4.</w:t>
            </w:r>
          </w:p>
        </w:tc>
        <w:tc>
          <w:tcPr>
            <w:tcW w:w="1855" w:type="dxa"/>
          </w:tcPr>
          <w:p w14:paraId="489D2C65" w14:textId="77777777" w:rsidR="00B92F20" w:rsidRDefault="00B92F20" w:rsidP="00B92F20">
            <w:r w:rsidRPr="00962C46">
              <w:t>ENTJ_5868</w:t>
            </w:r>
          </w:p>
        </w:tc>
        <w:tc>
          <w:tcPr>
            <w:tcW w:w="1673" w:type="dxa"/>
          </w:tcPr>
          <w:p w14:paraId="50BCF409" w14:textId="77777777" w:rsidR="00B92F20" w:rsidRDefault="00B92F20" w:rsidP="00B92F20">
            <w:pPr>
              <w:jc w:val="center"/>
            </w:pPr>
            <w:r>
              <w:t>6890</w:t>
            </w:r>
          </w:p>
        </w:tc>
        <w:tc>
          <w:tcPr>
            <w:tcW w:w="1753" w:type="dxa"/>
          </w:tcPr>
          <w:p w14:paraId="7BEAD2D6"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7AA74636" w14:textId="77777777" w:rsidR="00B92F20" w:rsidRPr="007A4F76" w:rsidRDefault="00B92F20" w:rsidP="00B92F20">
            <w:pPr>
              <w:jc w:val="center"/>
              <w:rPr>
                <w:rFonts w:ascii="Calibri" w:hAnsi="Calibri"/>
                <w:color w:val="000000"/>
              </w:rPr>
            </w:pPr>
            <w:r>
              <w:rPr>
                <w:rFonts w:ascii="Calibri" w:hAnsi="Calibri"/>
                <w:color w:val="000000"/>
              </w:rPr>
              <w:t>8/13/2014 0:00</w:t>
            </w:r>
          </w:p>
        </w:tc>
      </w:tr>
      <w:tr w:rsidR="00B92F20" w14:paraId="0C645CFE" w14:textId="77777777" w:rsidTr="00065817">
        <w:trPr>
          <w:jc w:val="center"/>
        </w:trPr>
        <w:tc>
          <w:tcPr>
            <w:tcW w:w="640" w:type="dxa"/>
          </w:tcPr>
          <w:p w14:paraId="19EA538A" w14:textId="77777777" w:rsidR="00B92F20" w:rsidRPr="00962C46" w:rsidRDefault="00B92F20" w:rsidP="00B92F20">
            <w:pPr>
              <w:jc w:val="center"/>
            </w:pPr>
            <w:r>
              <w:t>5.</w:t>
            </w:r>
          </w:p>
        </w:tc>
        <w:tc>
          <w:tcPr>
            <w:tcW w:w="1855" w:type="dxa"/>
          </w:tcPr>
          <w:p w14:paraId="4D93865C" w14:textId="77777777" w:rsidR="00B92F20" w:rsidRDefault="00B92F20" w:rsidP="00B92F20">
            <w:r w:rsidRPr="00962C46">
              <w:t>ENTJ_6454</w:t>
            </w:r>
          </w:p>
        </w:tc>
        <w:tc>
          <w:tcPr>
            <w:tcW w:w="1673" w:type="dxa"/>
          </w:tcPr>
          <w:p w14:paraId="2F965E3A" w14:textId="77777777" w:rsidR="00B92F20" w:rsidRDefault="00B92F20" w:rsidP="00B92F20">
            <w:pPr>
              <w:jc w:val="center"/>
            </w:pPr>
            <w:r>
              <w:t>121</w:t>
            </w:r>
          </w:p>
        </w:tc>
        <w:tc>
          <w:tcPr>
            <w:tcW w:w="1753" w:type="dxa"/>
          </w:tcPr>
          <w:p w14:paraId="36A992A4" w14:textId="77777777" w:rsidR="00B92F20" w:rsidRPr="007A4F76" w:rsidRDefault="00B92F20" w:rsidP="00B92F20">
            <w:pPr>
              <w:jc w:val="center"/>
              <w:rPr>
                <w:rFonts w:ascii="Calibri" w:hAnsi="Calibri"/>
                <w:color w:val="000000"/>
              </w:rPr>
            </w:pPr>
            <w:r>
              <w:rPr>
                <w:rFonts w:ascii="Calibri" w:hAnsi="Calibri"/>
                <w:color w:val="000000"/>
              </w:rPr>
              <w:t>6/26/2014 5:32</w:t>
            </w:r>
          </w:p>
        </w:tc>
        <w:tc>
          <w:tcPr>
            <w:tcW w:w="1724" w:type="dxa"/>
          </w:tcPr>
          <w:p w14:paraId="226B6091" w14:textId="77777777" w:rsidR="00B92F20" w:rsidRPr="007A4F76" w:rsidRDefault="00B92F20" w:rsidP="00B92F20">
            <w:pPr>
              <w:jc w:val="center"/>
              <w:rPr>
                <w:rFonts w:ascii="Calibri" w:hAnsi="Calibri"/>
                <w:color w:val="000000"/>
              </w:rPr>
            </w:pPr>
            <w:r>
              <w:rPr>
                <w:rFonts w:ascii="Calibri" w:hAnsi="Calibri"/>
                <w:color w:val="000000"/>
              </w:rPr>
              <w:t>8/6/2014 18:53</w:t>
            </w:r>
          </w:p>
        </w:tc>
      </w:tr>
      <w:tr w:rsidR="00B92F20" w14:paraId="17C9ABCD" w14:textId="77777777" w:rsidTr="00065817">
        <w:trPr>
          <w:jc w:val="center"/>
        </w:trPr>
        <w:tc>
          <w:tcPr>
            <w:tcW w:w="640" w:type="dxa"/>
          </w:tcPr>
          <w:p w14:paraId="0150263D" w14:textId="77777777" w:rsidR="00B92F20" w:rsidRPr="00962C46" w:rsidRDefault="00B92F20" w:rsidP="00B92F20">
            <w:pPr>
              <w:jc w:val="center"/>
            </w:pPr>
            <w:r>
              <w:t>6.</w:t>
            </w:r>
          </w:p>
        </w:tc>
        <w:tc>
          <w:tcPr>
            <w:tcW w:w="1855" w:type="dxa"/>
          </w:tcPr>
          <w:p w14:paraId="7AD79AD8" w14:textId="77777777" w:rsidR="00B92F20" w:rsidRDefault="00B92F20" w:rsidP="00B92F20">
            <w:r w:rsidRPr="00962C46">
              <w:t>ENTJ_6966</w:t>
            </w:r>
          </w:p>
        </w:tc>
        <w:tc>
          <w:tcPr>
            <w:tcW w:w="1673" w:type="dxa"/>
          </w:tcPr>
          <w:p w14:paraId="3C5C4283" w14:textId="77777777" w:rsidR="00B92F20" w:rsidRDefault="00B92F20" w:rsidP="00B92F20">
            <w:pPr>
              <w:jc w:val="center"/>
            </w:pPr>
            <w:r>
              <w:t>272</w:t>
            </w:r>
          </w:p>
        </w:tc>
        <w:tc>
          <w:tcPr>
            <w:tcW w:w="1753" w:type="dxa"/>
          </w:tcPr>
          <w:p w14:paraId="3A706C23" w14:textId="77777777" w:rsidR="00B92F20" w:rsidRPr="007A4F76" w:rsidRDefault="00B92F20" w:rsidP="00B92F20">
            <w:pPr>
              <w:jc w:val="center"/>
              <w:rPr>
                <w:rFonts w:ascii="Calibri" w:hAnsi="Calibri"/>
                <w:color w:val="000000"/>
              </w:rPr>
            </w:pPr>
            <w:r>
              <w:rPr>
                <w:rFonts w:ascii="Calibri" w:hAnsi="Calibri"/>
                <w:color w:val="000000"/>
              </w:rPr>
              <w:t>7/2/2014 7:24</w:t>
            </w:r>
          </w:p>
        </w:tc>
        <w:tc>
          <w:tcPr>
            <w:tcW w:w="1724" w:type="dxa"/>
          </w:tcPr>
          <w:p w14:paraId="05F15EAC" w14:textId="77777777" w:rsidR="00B92F20" w:rsidRPr="007A4F76" w:rsidRDefault="00B92F20" w:rsidP="00B92F20">
            <w:pPr>
              <w:jc w:val="center"/>
              <w:rPr>
                <w:rFonts w:ascii="Calibri" w:hAnsi="Calibri"/>
                <w:color w:val="000000"/>
              </w:rPr>
            </w:pPr>
            <w:r>
              <w:rPr>
                <w:rFonts w:ascii="Calibri" w:hAnsi="Calibri"/>
                <w:color w:val="000000"/>
              </w:rPr>
              <w:t>8/19/2014 11:22</w:t>
            </w:r>
          </w:p>
        </w:tc>
      </w:tr>
      <w:tr w:rsidR="00B92F20" w14:paraId="6A181FAC" w14:textId="77777777" w:rsidTr="00065817">
        <w:trPr>
          <w:jc w:val="center"/>
        </w:trPr>
        <w:tc>
          <w:tcPr>
            <w:tcW w:w="640" w:type="dxa"/>
          </w:tcPr>
          <w:p w14:paraId="2ED09D9B" w14:textId="77777777" w:rsidR="00B92F20" w:rsidRPr="00962C46" w:rsidRDefault="00B92F20" w:rsidP="00B92F20">
            <w:pPr>
              <w:jc w:val="center"/>
            </w:pPr>
            <w:r>
              <w:t>7.</w:t>
            </w:r>
          </w:p>
        </w:tc>
        <w:tc>
          <w:tcPr>
            <w:tcW w:w="1855" w:type="dxa"/>
          </w:tcPr>
          <w:p w14:paraId="143B1DC0" w14:textId="77777777" w:rsidR="00B92F20" w:rsidRDefault="00B92F20" w:rsidP="00B92F20">
            <w:r w:rsidRPr="00962C46">
              <w:t>ENTP_5623</w:t>
            </w:r>
          </w:p>
        </w:tc>
        <w:tc>
          <w:tcPr>
            <w:tcW w:w="1673" w:type="dxa"/>
          </w:tcPr>
          <w:p w14:paraId="3AF10B71" w14:textId="77777777" w:rsidR="00B92F20" w:rsidRDefault="00B92F20" w:rsidP="00B92F20">
            <w:pPr>
              <w:jc w:val="center"/>
            </w:pPr>
            <w:r>
              <w:t>455</w:t>
            </w:r>
          </w:p>
        </w:tc>
        <w:tc>
          <w:tcPr>
            <w:tcW w:w="1753" w:type="dxa"/>
          </w:tcPr>
          <w:p w14:paraId="4C50CCD6" w14:textId="77777777" w:rsidR="00B92F20" w:rsidRPr="007A4F76" w:rsidRDefault="00B92F20" w:rsidP="00B92F20">
            <w:pPr>
              <w:jc w:val="center"/>
              <w:rPr>
                <w:rFonts w:ascii="Calibri" w:hAnsi="Calibri"/>
                <w:color w:val="000000"/>
              </w:rPr>
            </w:pPr>
            <w:r>
              <w:rPr>
                <w:rFonts w:ascii="Calibri" w:hAnsi="Calibri"/>
                <w:color w:val="000000"/>
              </w:rPr>
              <w:t>6/30/2014 4:49</w:t>
            </w:r>
          </w:p>
        </w:tc>
        <w:tc>
          <w:tcPr>
            <w:tcW w:w="1724" w:type="dxa"/>
          </w:tcPr>
          <w:p w14:paraId="52CEFEF7" w14:textId="77777777" w:rsidR="00B92F20" w:rsidRPr="007A4F76" w:rsidRDefault="00B92F20" w:rsidP="00B92F20">
            <w:pPr>
              <w:jc w:val="center"/>
              <w:rPr>
                <w:rFonts w:ascii="Calibri" w:hAnsi="Calibri"/>
                <w:color w:val="000000"/>
              </w:rPr>
            </w:pPr>
            <w:r>
              <w:rPr>
                <w:rFonts w:ascii="Calibri" w:hAnsi="Calibri"/>
                <w:color w:val="000000"/>
              </w:rPr>
              <w:t>8/19/2014 20:57</w:t>
            </w:r>
          </w:p>
        </w:tc>
      </w:tr>
      <w:tr w:rsidR="00B92F20" w14:paraId="77B81978" w14:textId="77777777" w:rsidTr="00065817">
        <w:trPr>
          <w:jc w:val="center"/>
        </w:trPr>
        <w:tc>
          <w:tcPr>
            <w:tcW w:w="640" w:type="dxa"/>
          </w:tcPr>
          <w:p w14:paraId="3A83F070" w14:textId="77777777" w:rsidR="00B92F20" w:rsidRPr="00962C46" w:rsidRDefault="00B92F20" w:rsidP="00B92F20">
            <w:pPr>
              <w:jc w:val="center"/>
            </w:pPr>
            <w:r>
              <w:t>8.</w:t>
            </w:r>
          </w:p>
        </w:tc>
        <w:tc>
          <w:tcPr>
            <w:tcW w:w="1855" w:type="dxa"/>
          </w:tcPr>
          <w:p w14:paraId="72ABC230" w14:textId="77777777" w:rsidR="00B92F20" w:rsidRPr="00962C46" w:rsidRDefault="00B92F20" w:rsidP="00B92F20">
            <w:r w:rsidRPr="00962C46">
              <w:t>ESFJ_2301</w:t>
            </w:r>
          </w:p>
        </w:tc>
        <w:tc>
          <w:tcPr>
            <w:tcW w:w="1673" w:type="dxa"/>
          </w:tcPr>
          <w:p w14:paraId="4245B2E8" w14:textId="77777777" w:rsidR="00B92F20" w:rsidRDefault="00B92F20" w:rsidP="00B92F20">
            <w:pPr>
              <w:jc w:val="center"/>
            </w:pPr>
            <w:r>
              <w:t>145</w:t>
            </w:r>
          </w:p>
        </w:tc>
        <w:tc>
          <w:tcPr>
            <w:tcW w:w="1753" w:type="dxa"/>
          </w:tcPr>
          <w:p w14:paraId="06ED57B6"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5A4A8408" w14:textId="77777777" w:rsidR="00B92F20" w:rsidRPr="007A4F76" w:rsidRDefault="00B92F20" w:rsidP="00B92F20">
            <w:pPr>
              <w:jc w:val="center"/>
              <w:rPr>
                <w:rFonts w:ascii="Calibri" w:hAnsi="Calibri"/>
                <w:color w:val="000000"/>
              </w:rPr>
            </w:pPr>
            <w:r>
              <w:rPr>
                <w:rFonts w:ascii="Calibri" w:hAnsi="Calibri"/>
                <w:color w:val="000000"/>
              </w:rPr>
              <w:t>8/20/2014 2:58</w:t>
            </w:r>
          </w:p>
        </w:tc>
      </w:tr>
      <w:tr w:rsidR="00B92F20" w14:paraId="20AD4E13" w14:textId="77777777" w:rsidTr="00065817">
        <w:trPr>
          <w:jc w:val="center"/>
        </w:trPr>
        <w:tc>
          <w:tcPr>
            <w:tcW w:w="640" w:type="dxa"/>
          </w:tcPr>
          <w:p w14:paraId="6CB60661" w14:textId="77777777" w:rsidR="00B92F20" w:rsidRPr="00962C46" w:rsidRDefault="00B92F20" w:rsidP="00B92F20">
            <w:pPr>
              <w:jc w:val="center"/>
            </w:pPr>
            <w:r>
              <w:t>9.</w:t>
            </w:r>
          </w:p>
        </w:tc>
        <w:tc>
          <w:tcPr>
            <w:tcW w:w="1855" w:type="dxa"/>
          </w:tcPr>
          <w:p w14:paraId="1E1FA5C3" w14:textId="77777777" w:rsidR="00B92F20" w:rsidRPr="00962C46" w:rsidRDefault="00B92F20" w:rsidP="00B92F20">
            <w:r w:rsidRPr="00962C46">
              <w:t>ESFJ_9284</w:t>
            </w:r>
          </w:p>
        </w:tc>
        <w:tc>
          <w:tcPr>
            <w:tcW w:w="1673" w:type="dxa"/>
          </w:tcPr>
          <w:p w14:paraId="3F26DA52" w14:textId="77777777" w:rsidR="00B92F20" w:rsidRDefault="00B92F20" w:rsidP="00B92F20">
            <w:pPr>
              <w:jc w:val="center"/>
            </w:pPr>
            <w:r>
              <w:t>158</w:t>
            </w:r>
          </w:p>
        </w:tc>
        <w:tc>
          <w:tcPr>
            <w:tcW w:w="1753" w:type="dxa"/>
          </w:tcPr>
          <w:p w14:paraId="50924345" w14:textId="77777777" w:rsidR="00B92F20" w:rsidRPr="007A4F76" w:rsidRDefault="00B92F20" w:rsidP="00B92F20">
            <w:pPr>
              <w:jc w:val="center"/>
              <w:rPr>
                <w:rFonts w:ascii="Calibri" w:hAnsi="Calibri"/>
                <w:color w:val="000000"/>
              </w:rPr>
            </w:pPr>
            <w:r>
              <w:rPr>
                <w:rFonts w:ascii="Calibri" w:hAnsi="Calibri"/>
                <w:color w:val="000000"/>
              </w:rPr>
              <w:t>6/26/2014 12:34</w:t>
            </w:r>
          </w:p>
        </w:tc>
        <w:tc>
          <w:tcPr>
            <w:tcW w:w="1724" w:type="dxa"/>
          </w:tcPr>
          <w:p w14:paraId="162B92D9" w14:textId="77777777" w:rsidR="00B92F20" w:rsidRPr="007A4F76" w:rsidRDefault="00B92F20" w:rsidP="00B92F20">
            <w:pPr>
              <w:jc w:val="center"/>
              <w:rPr>
                <w:rFonts w:ascii="Calibri" w:hAnsi="Calibri"/>
                <w:color w:val="000000"/>
              </w:rPr>
            </w:pPr>
            <w:r>
              <w:rPr>
                <w:rFonts w:ascii="Calibri" w:hAnsi="Calibri"/>
                <w:color w:val="000000"/>
              </w:rPr>
              <w:t>8/18/2014 4:58</w:t>
            </w:r>
          </w:p>
        </w:tc>
      </w:tr>
      <w:tr w:rsidR="00B92F20" w14:paraId="05638A4A" w14:textId="77777777" w:rsidTr="00065817">
        <w:trPr>
          <w:jc w:val="center"/>
        </w:trPr>
        <w:tc>
          <w:tcPr>
            <w:tcW w:w="640" w:type="dxa"/>
          </w:tcPr>
          <w:p w14:paraId="3398EE11" w14:textId="77777777" w:rsidR="00B92F20" w:rsidRPr="00962C46" w:rsidRDefault="00B92F20" w:rsidP="00B92F20">
            <w:pPr>
              <w:jc w:val="center"/>
            </w:pPr>
            <w:r>
              <w:t>10.</w:t>
            </w:r>
          </w:p>
        </w:tc>
        <w:tc>
          <w:tcPr>
            <w:tcW w:w="1855" w:type="dxa"/>
          </w:tcPr>
          <w:p w14:paraId="0CF1E0BD" w14:textId="77777777" w:rsidR="00B92F20" w:rsidRPr="00962C46" w:rsidRDefault="00B92F20" w:rsidP="00B92F20">
            <w:r w:rsidRPr="00962C46">
              <w:t>ESFP_0912</w:t>
            </w:r>
          </w:p>
        </w:tc>
        <w:tc>
          <w:tcPr>
            <w:tcW w:w="1673" w:type="dxa"/>
          </w:tcPr>
          <w:p w14:paraId="36476EFA" w14:textId="77777777" w:rsidR="00B92F20" w:rsidRDefault="00B92F20" w:rsidP="00B92F20">
            <w:pPr>
              <w:jc w:val="center"/>
            </w:pPr>
            <w:r>
              <w:t>278</w:t>
            </w:r>
          </w:p>
        </w:tc>
        <w:tc>
          <w:tcPr>
            <w:tcW w:w="1753" w:type="dxa"/>
          </w:tcPr>
          <w:p w14:paraId="6D794F20"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61DD6473" w14:textId="77777777" w:rsidR="00B92F20" w:rsidRPr="007A4F76" w:rsidRDefault="00B92F20" w:rsidP="00B92F20">
            <w:pPr>
              <w:jc w:val="center"/>
              <w:rPr>
                <w:rFonts w:ascii="Calibri" w:hAnsi="Calibri"/>
                <w:color w:val="000000"/>
              </w:rPr>
            </w:pPr>
            <w:r>
              <w:rPr>
                <w:rFonts w:ascii="Calibri" w:hAnsi="Calibri"/>
                <w:color w:val="000000"/>
              </w:rPr>
              <w:t>8/18/2014 8:53</w:t>
            </w:r>
          </w:p>
        </w:tc>
      </w:tr>
      <w:tr w:rsidR="00B92F20" w14:paraId="5EC5FC04" w14:textId="77777777" w:rsidTr="00065817">
        <w:trPr>
          <w:jc w:val="center"/>
        </w:trPr>
        <w:tc>
          <w:tcPr>
            <w:tcW w:w="640" w:type="dxa"/>
          </w:tcPr>
          <w:p w14:paraId="56BCEBAF" w14:textId="77777777" w:rsidR="00B92F20" w:rsidRPr="00962C46" w:rsidRDefault="00B92F20" w:rsidP="00B92F20">
            <w:pPr>
              <w:jc w:val="center"/>
            </w:pPr>
            <w:r>
              <w:t>11.</w:t>
            </w:r>
          </w:p>
        </w:tc>
        <w:tc>
          <w:tcPr>
            <w:tcW w:w="1855" w:type="dxa"/>
          </w:tcPr>
          <w:p w14:paraId="28AA7842" w14:textId="77777777" w:rsidR="00B92F20" w:rsidRPr="00962C46" w:rsidRDefault="00B92F20" w:rsidP="00B92F20">
            <w:r w:rsidRPr="00962C46">
              <w:t>ESFP_3295</w:t>
            </w:r>
          </w:p>
        </w:tc>
        <w:tc>
          <w:tcPr>
            <w:tcW w:w="1673" w:type="dxa"/>
          </w:tcPr>
          <w:p w14:paraId="2ED45418" w14:textId="77777777" w:rsidR="00B92F20" w:rsidRDefault="00B92F20" w:rsidP="00B92F20">
            <w:pPr>
              <w:jc w:val="center"/>
            </w:pPr>
            <w:r>
              <w:t>-</w:t>
            </w:r>
          </w:p>
        </w:tc>
        <w:tc>
          <w:tcPr>
            <w:tcW w:w="1753" w:type="dxa"/>
          </w:tcPr>
          <w:p w14:paraId="22AAE793" w14:textId="77777777" w:rsidR="00B92F20" w:rsidRDefault="00B92F20" w:rsidP="00B92F20">
            <w:pPr>
              <w:jc w:val="center"/>
            </w:pPr>
          </w:p>
        </w:tc>
        <w:tc>
          <w:tcPr>
            <w:tcW w:w="1724" w:type="dxa"/>
          </w:tcPr>
          <w:p w14:paraId="1182B77D" w14:textId="77777777" w:rsidR="00B92F20" w:rsidRDefault="00B92F20" w:rsidP="00B92F20">
            <w:pPr>
              <w:jc w:val="center"/>
            </w:pPr>
          </w:p>
        </w:tc>
      </w:tr>
      <w:tr w:rsidR="00B92F20" w14:paraId="7F0844FE" w14:textId="77777777" w:rsidTr="00065817">
        <w:trPr>
          <w:jc w:val="center"/>
        </w:trPr>
        <w:tc>
          <w:tcPr>
            <w:tcW w:w="640" w:type="dxa"/>
          </w:tcPr>
          <w:p w14:paraId="6C621BD6" w14:textId="77777777" w:rsidR="00B92F20" w:rsidRPr="00962C46" w:rsidRDefault="00B92F20" w:rsidP="00B92F20">
            <w:pPr>
              <w:jc w:val="center"/>
            </w:pPr>
            <w:r>
              <w:t>12.</w:t>
            </w:r>
          </w:p>
        </w:tc>
        <w:tc>
          <w:tcPr>
            <w:tcW w:w="1855" w:type="dxa"/>
          </w:tcPr>
          <w:p w14:paraId="0AD2E0A6" w14:textId="77777777" w:rsidR="00B92F20" w:rsidRPr="00962C46" w:rsidRDefault="00B92F20" w:rsidP="00B92F20">
            <w:r w:rsidRPr="00962C46">
              <w:t>ESFP_4634</w:t>
            </w:r>
          </w:p>
        </w:tc>
        <w:tc>
          <w:tcPr>
            <w:tcW w:w="1673" w:type="dxa"/>
          </w:tcPr>
          <w:p w14:paraId="5700F62D" w14:textId="77777777" w:rsidR="00B92F20" w:rsidRDefault="00B92F20" w:rsidP="00B92F20">
            <w:pPr>
              <w:jc w:val="center"/>
            </w:pPr>
            <w:r>
              <w:t>486</w:t>
            </w:r>
          </w:p>
        </w:tc>
        <w:tc>
          <w:tcPr>
            <w:tcW w:w="1753" w:type="dxa"/>
          </w:tcPr>
          <w:p w14:paraId="5AF10D30" w14:textId="77777777" w:rsidR="00B92F20" w:rsidRPr="007A4F76" w:rsidRDefault="00B92F20" w:rsidP="00B92F20">
            <w:pPr>
              <w:jc w:val="center"/>
              <w:rPr>
                <w:rFonts w:ascii="Calibri" w:hAnsi="Calibri"/>
                <w:color w:val="000000"/>
              </w:rPr>
            </w:pPr>
            <w:r>
              <w:rPr>
                <w:rFonts w:ascii="Calibri" w:hAnsi="Calibri"/>
                <w:color w:val="000000"/>
              </w:rPr>
              <w:t>6/27/2014 5:25</w:t>
            </w:r>
          </w:p>
        </w:tc>
        <w:tc>
          <w:tcPr>
            <w:tcW w:w="1724" w:type="dxa"/>
          </w:tcPr>
          <w:p w14:paraId="6C93D967" w14:textId="77777777" w:rsidR="00B92F20" w:rsidRPr="007A4F76" w:rsidRDefault="00B92F20" w:rsidP="00B92F20">
            <w:pPr>
              <w:jc w:val="center"/>
              <w:rPr>
                <w:rFonts w:ascii="Calibri" w:hAnsi="Calibri"/>
                <w:color w:val="000000"/>
              </w:rPr>
            </w:pPr>
            <w:r>
              <w:rPr>
                <w:rFonts w:ascii="Calibri" w:hAnsi="Calibri"/>
                <w:color w:val="000000"/>
              </w:rPr>
              <w:t>8/20/2014 4:10</w:t>
            </w:r>
          </w:p>
        </w:tc>
      </w:tr>
      <w:tr w:rsidR="00B92F20" w14:paraId="1752D41F" w14:textId="77777777" w:rsidTr="00065817">
        <w:trPr>
          <w:jc w:val="center"/>
        </w:trPr>
        <w:tc>
          <w:tcPr>
            <w:tcW w:w="640" w:type="dxa"/>
          </w:tcPr>
          <w:p w14:paraId="7B4BB8C9" w14:textId="77777777" w:rsidR="00B92F20" w:rsidRPr="00962C46" w:rsidRDefault="00B92F20" w:rsidP="00B92F20">
            <w:pPr>
              <w:jc w:val="center"/>
            </w:pPr>
            <w:r>
              <w:t>13.</w:t>
            </w:r>
          </w:p>
        </w:tc>
        <w:tc>
          <w:tcPr>
            <w:tcW w:w="1855" w:type="dxa"/>
          </w:tcPr>
          <w:p w14:paraId="22FCE23E" w14:textId="77777777" w:rsidR="00B92F20" w:rsidRPr="00962C46" w:rsidRDefault="00B92F20" w:rsidP="00B92F20">
            <w:r w:rsidRPr="00962C46">
              <w:t>ESFP_7467</w:t>
            </w:r>
          </w:p>
        </w:tc>
        <w:tc>
          <w:tcPr>
            <w:tcW w:w="1673" w:type="dxa"/>
          </w:tcPr>
          <w:p w14:paraId="5A803BAA" w14:textId="77777777" w:rsidR="00B92F20" w:rsidRDefault="00B92F20" w:rsidP="00B92F20">
            <w:pPr>
              <w:jc w:val="center"/>
            </w:pPr>
            <w:r>
              <w:t>607</w:t>
            </w:r>
          </w:p>
        </w:tc>
        <w:tc>
          <w:tcPr>
            <w:tcW w:w="1753" w:type="dxa"/>
          </w:tcPr>
          <w:p w14:paraId="047DCC1E" w14:textId="77777777"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14:paraId="690C48D4" w14:textId="77777777" w:rsidR="00B92F20" w:rsidRPr="007A4F76" w:rsidRDefault="00B92F20" w:rsidP="00B92F20">
            <w:pPr>
              <w:jc w:val="center"/>
              <w:rPr>
                <w:rFonts w:ascii="Calibri" w:hAnsi="Calibri"/>
                <w:color w:val="000000"/>
              </w:rPr>
            </w:pPr>
            <w:r>
              <w:rPr>
                <w:rFonts w:ascii="Calibri" w:hAnsi="Calibri"/>
                <w:color w:val="000000"/>
              </w:rPr>
              <w:t>8/19/2014 7:18</w:t>
            </w:r>
          </w:p>
        </w:tc>
      </w:tr>
      <w:tr w:rsidR="00B92F20" w14:paraId="219A3EF9" w14:textId="77777777" w:rsidTr="00065817">
        <w:trPr>
          <w:jc w:val="center"/>
        </w:trPr>
        <w:tc>
          <w:tcPr>
            <w:tcW w:w="640" w:type="dxa"/>
          </w:tcPr>
          <w:p w14:paraId="5FA05A57" w14:textId="77777777" w:rsidR="00B92F20" w:rsidRPr="00962C46" w:rsidRDefault="00B92F20" w:rsidP="00B92F20">
            <w:pPr>
              <w:jc w:val="center"/>
            </w:pPr>
            <w:r>
              <w:t>14.</w:t>
            </w:r>
          </w:p>
        </w:tc>
        <w:tc>
          <w:tcPr>
            <w:tcW w:w="1855" w:type="dxa"/>
          </w:tcPr>
          <w:p w14:paraId="25B69479" w14:textId="77777777" w:rsidR="00B92F20" w:rsidRPr="00962C46" w:rsidRDefault="00B92F20" w:rsidP="00B92F20">
            <w:r w:rsidRPr="00962C46">
              <w:t>ESTJ_0371</w:t>
            </w:r>
          </w:p>
        </w:tc>
        <w:tc>
          <w:tcPr>
            <w:tcW w:w="1673" w:type="dxa"/>
          </w:tcPr>
          <w:p w14:paraId="686AA9C4" w14:textId="77777777" w:rsidR="00B92F20" w:rsidRDefault="00B92F20" w:rsidP="00B92F20">
            <w:pPr>
              <w:jc w:val="center"/>
            </w:pPr>
            <w:r>
              <w:t>2390</w:t>
            </w:r>
          </w:p>
        </w:tc>
        <w:tc>
          <w:tcPr>
            <w:tcW w:w="1753" w:type="dxa"/>
          </w:tcPr>
          <w:p w14:paraId="5EFFACCD"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11952432" w14:textId="77777777" w:rsidR="00B92F20" w:rsidRPr="00280878" w:rsidRDefault="00B92F20" w:rsidP="00B92F20">
            <w:pPr>
              <w:jc w:val="center"/>
              <w:rPr>
                <w:rFonts w:ascii="Calibri" w:hAnsi="Calibri"/>
                <w:color w:val="000000"/>
              </w:rPr>
            </w:pPr>
            <w:r>
              <w:rPr>
                <w:rFonts w:ascii="Calibri" w:hAnsi="Calibri"/>
                <w:color w:val="000000"/>
              </w:rPr>
              <w:t>8/16/2014 21:03</w:t>
            </w:r>
          </w:p>
        </w:tc>
      </w:tr>
      <w:tr w:rsidR="00B92F20" w14:paraId="4EBF9146" w14:textId="77777777" w:rsidTr="00065817">
        <w:trPr>
          <w:jc w:val="center"/>
        </w:trPr>
        <w:tc>
          <w:tcPr>
            <w:tcW w:w="640" w:type="dxa"/>
          </w:tcPr>
          <w:p w14:paraId="356EA1C3" w14:textId="77777777" w:rsidR="00B92F20" w:rsidRPr="00962C46" w:rsidRDefault="00B92F20" w:rsidP="00B92F20">
            <w:pPr>
              <w:jc w:val="center"/>
            </w:pPr>
            <w:r>
              <w:t>15.</w:t>
            </w:r>
          </w:p>
        </w:tc>
        <w:tc>
          <w:tcPr>
            <w:tcW w:w="1855" w:type="dxa"/>
          </w:tcPr>
          <w:p w14:paraId="70407E5E" w14:textId="77777777" w:rsidR="00B92F20" w:rsidRPr="00962C46" w:rsidRDefault="00B92F20" w:rsidP="00B92F20">
            <w:r w:rsidRPr="00962C46">
              <w:t>ESTJ_3022</w:t>
            </w:r>
          </w:p>
        </w:tc>
        <w:tc>
          <w:tcPr>
            <w:tcW w:w="1673" w:type="dxa"/>
          </w:tcPr>
          <w:p w14:paraId="753CD5C1" w14:textId="77777777" w:rsidR="00B92F20" w:rsidRDefault="00B92F20" w:rsidP="00B92F20">
            <w:pPr>
              <w:jc w:val="center"/>
            </w:pPr>
            <w:r>
              <w:t>183</w:t>
            </w:r>
          </w:p>
        </w:tc>
        <w:tc>
          <w:tcPr>
            <w:tcW w:w="1753" w:type="dxa"/>
          </w:tcPr>
          <w:p w14:paraId="39E145D3"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12407B1C" w14:textId="77777777" w:rsidR="00B92F20" w:rsidRPr="007A4F76" w:rsidRDefault="00B92F20" w:rsidP="00B92F20">
            <w:pPr>
              <w:jc w:val="center"/>
              <w:rPr>
                <w:rFonts w:ascii="Calibri" w:hAnsi="Calibri"/>
                <w:color w:val="000000"/>
              </w:rPr>
            </w:pPr>
            <w:r>
              <w:rPr>
                <w:rFonts w:ascii="Calibri" w:hAnsi="Calibri"/>
                <w:color w:val="000000"/>
              </w:rPr>
              <w:t>8/18/2014 23:22</w:t>
            </w:r>
          </w:p>
        </w:tc>
      </w:tr>
      <w:tr w:rsidR="00B92F20" w14:paraId="64E7A581" w14:textId="77777777" w:rsidTr="00065817">
        <w:trPr>
          <w:jc w:val="center"/>
        </w:trPr>
        <w:tc>
          <w:tcPr>
            <w:tcW w:w="640" w:type="dxa"/>
          </w:tcPr>
          <w:p w14:paraId="26351BCC" w14:textId="77777777" w:rsidR="00B92F20" w:rsidRPr="00962C46" w:rsidRDefault="00B92F20" w:rsidP="00B92F20">
            <w:pPr>
              <w:jc w:val="center"/>
            </w:pPr>
            <w:r>
              <w:t>16.</w:t>
            </w:r>
          </w:p>
        </w:tc>
        <w:tc>
          <w:tcPr>
            <w:tcW w:w="1855" w:type="dxa"/>
          </w:tcPr>
          <w:p w14:paraId="5E783421" w14:textId="77777777" w:rsidR="00B92F20" w:rsidRPr="00962C46" w:rsidRDefault="00B92F20" w:rsidP="00B92F20">
            <w:r w:rsidRPr="00962C46">
              <w:t>ESTJ_5071</w:t>
            </w:r>
          </w:p>
        </w:tc>
        <w:tc>
          <w:tcPr>
            <w:tcW w:w="1673" w:type="dxa"/>
          </w:tcPr>
          <w:p w14:paraId="4474B9B8" w14:textId="77777777" w:rsidR="00B92F20" w:rsidRDefault="00B92F20" w:rsidP="00B92F20">
            <w:pPr>
              <w:jc w:val="center"/>
            </w:pPr>
            <w:r>
              <w:t>1920</w:t>
            </w:r>
          </w:p>
        </w:tc>
        <w:tc>
          <w:tcPr>
            <w:tcW w:w="1753" w:type="dxa"/>
          </w:tcPr>
          <w:p w14:paraId="4D05989E" w14:textId="77777777"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14:paraId="6ABCB7E4" w14:textId="77777777" w:rsidR="00B92F20" w:rsidRPr="007A4F76" w:rsidRDefault="00B92F20" w:rsidP="00B92F20">
            <w:pPr>
              <w:jc w:val="center"/>
              <w:rPr>
                <w:rFonts w:ascii="Calibri" w:hAnsi="Calibri"/>
                <w:color w:val="000000"/>
              </w:rPr>
            </w:pPr>
            <w:r>
              <w:rPr>
                <w:rFonts w:ascii="Calibri" w:hAnsi="Calibri"/>
                <w:color w:val="000000"/>
              </w:rPr>
              <w:t>9/11/2014 1:49</w:t>
            </w:r>
          </w:p>
        </w:tc>
      </w:tr>
      <w:tr w:rsidR="00B92F20" w14:paraId="01EF7DF3" w14:textId="77777777" w:rsidTr="00065817">
        <w:trPr>
          <w:jc w:val="center"/>
        </w:trPr>
        <w:tc>
          <w:tcPr>
            <w:tcW w:w="640" w:type="dxa"/>
          </w:tcPr>
          <w:p w14:paraId="25C5337C" w14:textId="77777777" w:rsidR="00B92F20" w:rsidRPr="00962C46" w:rsidRDefault="00B92F20" w:rsidP="00B92F20">
            <w:pPr>
              <w:jc w:val="center"/>
            </w:pPr>
            <w:r>
              <w:t>17.</w:t>
            </w:r>
          </w:p>
        </w:tc>
        <w:tc>
          <w:tcPr>
            <w:tcW w:w="1855" w:type="dxa"/>
          </w:tcPr>
          <w:p w14:paraId="1954EBEC" w14:textId="77777777" w:rsidR="00B92F20" w:rsidRPr="00962C46" w:rsidRDefault="00B92F20" w:rsidP="00B92F20">
            <w:r w:rsidRPr="00962C46">
              <w:t>ESTJ_5190</w:t>
            </w:r>
          </w:p>
        </w:tc>
        <w:tc>
          <w:tcPr>
            <w:tcW w:w="1673" w:type="dxa"/>
          </w:tcPr>
          <w:p w14:paraId="69EB8856" w14:textId="77777777" w:rsidR="00B92F20" w:rsidRDefault="00B92F20" w:rsidP="00B92F20">
            <w:pPr>
              <w:jc w:val="center"/>
            </w:pPr>
            <w:r>
              <w:t>258</w:t>
            </w:r>
          </w:p>
        </w:tc>
        <w:tc>
          <w:tcPr>
            <w:tcW w:w="1753" w:type="dxa"/>
          </w:tcPr>
          <w:p w14:paraId="0BDA2FA6" w14:textId="77777777" w:rsidR="00B92F20" w:rsidRPr="007A4F76" w:rsidRDefault="00B92F20" w:rsidP="00B92F20">
            <w:pPr>
              <w:jc w:val="center"/>
              <w:rPr>
                <w:rFonts w:ascii="Calibri" w:hAnsi="Calibri"/>
                <w:color w:val="000000"/>
              </w:rPr>
            </w:pPr>
            <w:r>
              <w:rPr>
                <w:rFonts w:ascii="Calibri" w:hAnsi="Calibri"/>
                <w:color w:val="000000"/>
              </w:rPr>
              <w:t>7/30/2014 6:04</w:t>
            </w:r>
          </w:p>
        </w:tc>
        <w:tc>
          <w:tcPr>
            <w:tcW w:w="1724" w:type="dxa"/>
          </w:tcPr>
          <w:p w14:paraId="4C62B611" w14:textId="77777777" w:rsidR="00B92F20" w:rsidRPr="007A4F76" w:rsidRDefault="00B92F20" w:rsidP="00B92F20">
            <w:pPr>
              <w:jc w:val="center"/>
              <w:rPr>
                <w:rFonts w:ascii="Calibri" w:hAnsi="Calibri"/>
                <w:color w:val="000000"/>
              </w:rPr>
            </w:pPr>
            <w:r>
              <w:rPr>
                <w:rFonts w:ascii="Calibri" w:hAnsi="Calibri"/>
                <w:color w:val="000000"/>
              </w:rPr>
              <w:t>8/24/2014 1:43</w:t>
            </w:r>
          </w:p>
        </w:tc>
      </w:tr>
      <w:tr w:rsidR="00B92F20" w14:paraId="40846E3F" w14:textId="77777777" w:rsidTr="00065817">
        <w:trPr>
          <w:jc w:val="center"/>
        </w:trPr>
        <w:tc>
          <w:tcPr>
            <w:tcW w:w="640" w:type="dxa"/>
          </w:tcPr>
          <w:p w14:paraId="5BBF8999" w14:textId="77777777" w:rsidR="00B92F20" w:rsidRPr="00962C46" w:rsidRDefault="00B92F20" w:rsidP="00B92F20">
            <w:pPr>
              <w:jc w:val="center"/>
            </w:pPr>
            <w:r>
              <w:t>18.</w:t>
            </w:r>
          </w:p>
        </w:tc>
        <w:tc>
          <w:tcPr>
            <w:tcW w:w="1855" w:type="dxa"/>
          </w:tcPr>
          <w:p w14:paraId="5E0EA6DF" w14:textId="77777777" w:rsidR="00B92F20" w:rsidRPr="00962C46" w:rsidRDefault="00B92F20" w:rsidP="00B92F20">
            <w:r w:rsidRPr="00962C46">
              <w:t>ESTJ_5824</w:t>
            </w:r>
          </w:p>
        </w:tc>
        <w:tc>
          <w:tcPr>
            <w:tcW w:w="1673" w:type="dxa"/>
          </w:tcPr>
          <w:p w14:paraId="7324A641" w14:textId="77777777" w:rsidR="00B92F20" w:rsidRDefault="00B92F20" w:rsidP="00B92F20">
            <w:pPr>
              <w:jc w:val="center"/>
            </w:pPr>
            <w:r>
              <w:t>173</w:t>
            </w:r>
          </w:p>
        </w:tc>
        <w:tc>
          <w:tcPr>
            <w:tcW w:w="1753" w:type="dxa"/>
          </w:tcPr>
          <w:p w14:paraId="600B055F"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21D9EDCC" w14:textId="77777777" w:rsidR="00B92F20" w:rsidRPr="007A4F76" w:rsidRDefault="00B92F20" w:rsidP="00B92F20">
            <w:pPr>
              <w:jc w:val="center"/>
              <w:rPr>
                <w:rFonts w:ascii="Calibri" w:hAnsi="Calibri"/>
                <w:color w:val="000000"/>
              </w:rPr>
            </w:pPr>
            <w:r>
              <w:rPr>
                <w:rFonts w:ascii="Calibri" w:hAnsi="Calibri"/>
                <w:color w:val="000000"/>
              </w:rPr>
              <w:t>8/18/2014 3:51</w:t>
            </w:r>
          </w:p>
        </w:tc>
      </w:tr>
      <w:tr w:rsidR="00B92F20" w14:paraId="2D79052D" w14:textId="77777777" w:rsidTr="00065817">
        <w:trPr>
          <w:jc w:val="center"/>
        </w:trPr>
        <w:tc>
          <w:tcPr>
            <w:tcW w:w="640" w:type="dxa"/>
          </w:tcPr>
          <w:p w14:paraId="33863723" w14:textId="77777777" w:rsidR="00B92F20" w:rsidRPr="00962C46" w:rsidRDefault="00B92F20" w:rsidP="00B92F20">
            <w:pPr>
              <w:jc w:val="center"/>
            </w:pPr>
            <w:r>
              <w:t>19.</w:t>
            </w:r>
          </w:p>
        </w:tc>
        <w:tc>
          <w:tcPr>
            <w:tcW w:w="1855" w:type="dxa"/>
          </w:tcPr>
          <w:p w14:paraId="3EFE01CC" w14:textId="77777777" w:rsidR="00B92F20" w:rsidRPr="00962C46" w:rsidRDefault="00B92F20" w:rsidP="00B92F20">
            <w:r w:rsidRPr="00962C46">
              <w:t>ESTJ_6510</w:t>
            </w:r>
          </w:p>
        </w:tc>
        <w:tc>
          <w:tcPr>
            <w:tcW w:w="1673" w:type="dxa"/>
          </w:tcPr>
          <w:p w14:paraId="3197BEE9" w14:textId="77777777" w:rsidR="00B92F20" w:rsidRDefault="00B92F20" w:rsidP="00B92F20">
            <w:pPr>
              <w:jc w:val="center"/>
            </w:pPr>
            <w:r>
              <w:t>756</w:t>
            </w:r>
          </w:p>
        </w:tc>
        <w:tc>
          <w:tcPr>
            <w:tcW w:w="1753" w:type="dxa"/>
          </w:tcPr>
          <w:p w14:paraId="2583B548" w14:textId="77777777" w:rsidR="00B92F20" w:rsidRPr="007A4F76" w:rsidRDefault="00B92F20" w:rsidP="00B92F20">
            <w:pPr>
              <w:jc w:val="center"/>
              <w:rPr>
                <w:rFonts w:ascii="Calibri" w:hAnsi="Calibri"/>
                <w:color w:val="000000"/>
              </w:rPr>
            </w:pPr>
            <w:r>
              <w:rPr>
                <w:rFonts w:ascii="Calibri" w:hAnsi="Calibri"/>
                <w:color w:val="000000"/>
              </w:rPr>
              <w:t>6/27/2014 5:30</w:t>
            </w:r>
          </w:p>
        </w:tc>
        <w:tc>
          <w:tcPr>
            <w:tcW w:w="1724" w:type="dxa"/>
          </w:tcPr>
          <w:p w14:paraId="48CE4D51" w14:textId="77777777" w:rsidR="00B92F20" w:rsidRPr="007A4F76" w:rsidRDefault="00B92F20" w:rsidP="00B92F20">
            <w:pPr>
              <w:jc w:val="center"/>
              <w:rPr>
                <w:rFonts w:ascii="Calibri" w:hAnsi="Calibri"/>
                <w:color w:val="000000"/>
              </w:rPr>
            </w:pPr>
            <w:r>
              <w:rPr>
                <w:rFonts w:ascii="Calibri" w:hAnsi="Calibri"/>
                <w:color w:val="000000"/>
              </w:rPr>
              <w:t>8/20/2014 8:09</w:t>
            </w:r>
          </w:p>
        </w:tc>
      </w:tr>
      <w:tr w:rsidR="00B92F20" w14:paraId="3335735E" w14:textId="77777777" w:rsidTr="00065817">
        <w:trPr>
          <w:jc w:val="center"/>
        </w:trPr>
        <w:tc>
          <w:tcPr>
            <w:tcW w:w="640" w:type="dxa"/>
          </w:tcPr>
          <w:p w14:paraId="16C866A4" w14:textId="77777777" w:rsidR="00B92F20" w:rsidRPr="00962C46" w:rsidRDefault="00B92F20" w:rsidP="00B92F20">
            <w:pPr>
              <w:jc w:val="center"/>
            </w:pPr>
            <w:r>
              <w:t>20.</w:t>
            </w:r>
          </w:p>
        </w:tc>
        <w:tc>
          <w:tcPr>
            <w:tcW w:w="1855" w:type="dxa"/>
          </w:tcPr>
          <w:p w14:paraId="21166C82" w14:textId="77777777" w:rsidR="00B92F20" w:rsidRPr="00962C46" w:rsidRDefault="00B92F20" w:rsidP="00B92F20">
            <w:r w:rsidRPr="00962C46">
              <w:t>ESTP_4301</w:t>
            </w:r>
          </w:p>
        </w:tc>
        <w:tc>
          <w:tcPr>
            <w:tcW w:w="1673" w:type="dxa"/>
          </w:tcPr>
          <w:p w14:paraId="744D8347" w14:textId="77777777" w:rsidR="00B92F20" w:rsidRDefault="00B92F20" w:rsidP="00B92F20">
            <w:pPr>
              <w:jc w:val="center"/>
            </w:pPr>
            <w:r>
              <w:t>232</w:t>
            </w:r>
          </w:p>
        </w:tc>
        <w:tc>
          <w:tcPr>
            <w:tcW w:w="1753" w:type="dxa"/>
          </w:tcPr>
          <w:p w14:paraId="5CB222A4" w14:textId="77777777" w:rsidR="00B92F20" w:rsidRDefault="00B92F20" w:rsidP="00B92F20">
            <w:pPr>
              <w:jc w:val="center"/>
            </w:pPr>
            <w:r>
              <w:rPr>
                <w:rFonts w:ascii="Calibri" w:hAnsi="Calibri"/>
                <w:color w:val="000000"/>
              </w:rPr>
              <w:t>6/26/2014 5:29</w:t>
            </w:r>
          </w:p>
        </w:tc>
        <w:tc>
          <w:tcPr>
            <w:tcW w:w="1724" w:type="dxa"/>
          </w:tcPr>
          <w:p w14:paraId="38E7E47D" w14:textId="77777777" w:rsidR="00B92F20" w:rsidRPr="007A4F76" w:rsidRDefault="00B92F20" w:rsidP="00B92F20">
            <w:pPr>
              <w:jc w:val="center"/>
              <w:rPr>
                <w:rFonts w:ascii="Calibri" w:hAnsi="Calibri"/>
                <w:color w:val="000000"/>
              </w:rPr>
            </w:pPr>
            <w:r>
              <w:rPr>
                <w:rFonts w:ascii="Calibri" w:hAnsi="Calibri"/>
                <w:color w:val="000000"/>
              </w:rPr>
              <w:t>8/20/2014 4:39</w:t>
            </w:r>
          </w:p>
        </w:tc>
      </w:tr>
      <w:tr w:rsidR="00B92F20" w14:paraId="27BFA459" w14:textId="77777777" w:rsidTr="00065817">
        <w:trPr>
          <w:jc w:val="center"/>
        </w:trPr>
        <w:tc>
          <w:tcPr>
            <w:tcW w:w="640" w:type="dxa"/>
          </w:tcPr>
          <w:p w14:paraId="24979C77" w14:textId="77777777" w:rsidR="00B92F20" w:rsidRPr="00962C46" w:rsidRDefault="00B92F20" w:rsidP="00B92F20">
            <w:pPr>
              <w:jc w:val="center"/>
            </w:pPr>
            <w:r>
              <w:t>21.</w:t>
            </w:r>
          </w:p>
        </w:tc>
        <w:tc>
          <w:tcPr>
            <w:tcW w:w="1855" w:type="dxa"/>
          </w:tcPr>
          <w:p w14:paraId="675A475C" w14:textId="77777777" w:rsidR="00B92F20" w:rsidRPr="00962C46" w:rsidRDefault="00B92F20" w:rsidP="00B92F20">
            <w:r w:rsidRPr="00962C46">
              <w:t>ESTP_5154</w:t>
            </w:r>
          </w:p>
        </w:tc>
        <w:tc>
          <w:tcPr>
            <w:tcW w:w="1673" w:type="dxa"/>
          </w:tcPr>
          <w:p w14:paraId="0D70953A" w14:textId="77777777" w:rsidR="00B92F20" w:rsidRDefault="00B92F20" w:rsidP="00B92F20">
            <w:pPr>
              <w:jc w:val="center"/>
            </w:pPr>
            <w:r>
              <w:t>990</w:t>
            </w:r>
          </w:p>
        </w:tc>
        <w:tc>
          <w:tcPr>
            <w:tcW w:w="1753" w:type="dxa"/>
          </w:tcPr>
          <w:p w14:paraId="33198EC3" w14:textId="77777777" w:rsidR="00B92F20" w:rsidRPr="007A4F76" w:rsidRDefault="00B92F20" w:rsidP="00B92F20">
            <w:pPr>
              <w:jc w:val="center"/>
              <w:rPr>
                <w:rFonts w:ascii="Calibri" w:hAnsi="Calibri"/>
                <w:color w:val="000000"/>
              </w:rPr>
            </w:pPr>
            <w:r>
              <w:rPr>
                <w:rFonts w:ascii="Calibri" w:hAnsi="Calibri"/>
                <w:color w:val="000000"/>
              </w:rPr>
              <w:t>6/27/2014 5:31</w:t>
            </w:r>
          </w:p>
        </w:tc>
        <w:tc>
          <w:tcPr>
            <w:tcW w:w="1724" w:type="dxa"/>
          </w:tcPr>
          <w:p w14:paraId="7686AD9F" w14:textId="77777777" w:rsidR="00B92F20" w:rsidRPr="007A4F76" w:rsidRDefault="00B92F20" w:rsidP="00B92F20">
            <w:pPr>
              <w:jc w:val="center"/>
              <w:rPr>
                <w:rFonts w:ascii="Calibri" w:hAnsi="Calibri"/>
                <w:color w:val="000000"/>
              </w:rPr>
            </w:pPr>
            <w:r>
              <w:rPr>
                <w:rFonts w:ascii="Calibri" w:hAnsi="Calibri"/>
                <w:color w:val="000000"/>
              </w:rPr>
              <w:t>8/13/2014 0:00</w:t>
            </w:r>
          </w:p>
        </w:tc>
      </w:tr>
      <w:tr w:rsidR="00B92F20" w14:paraId="36ACEB16" w14:textId="77777777" w:rsidTr="00065817">
        <w:trPr>
          <w:jc w:val="center"/>
        </w:trPr>
        <w:tc>
          <w:tcPr>
            <w:tcW w:w="640" w:type="dxa"/>
          </w:tcPr>
          <w:p w14:paraId="7E10C045" w14:textId="77777777" w:rsidR="00B92F20" w:rsidRPr="00962C46" w:rsidRDefault="00B92F20" w:rsidP="00B92F20">
            <w:pPr>
              <w:jc w:val="center"/>
            </w:pPr>
            <w:r>
              <w:t>22.</w:t>
            </w:r>
          </w:p>
        </w:tc>
        <w:tc>
          <w:tcPr>
            <w:tcW w:w="1855" w:type="dxa"/>
          </w:tcPr>
          <w:p w14:paraId="63AD2461" w14:textId="77777777" w:rsidR="00B92F20" w:rsidRPr="00962C46" w:rsidRDefault="00B92F20" w:rsidP="00B92F20">
            <w:r w:rsidRPr="00962C46">
              <w:t>INFP_1993</w:t>
            </w:r>
          </w:p>
        </w:tc>
        <w:tc>
          <w:tcPr>
            <w:tcW w:w="1673" w:type="dxa"/>
          </w:tcPr>
          <w:p w14:paraId="04598D43" w14:textId="77777777" w:rsidR="00B92F20" w:rsidRDefault="00B92F20" w:rsidP="00B92F20">
            <w:pPr>
              <w:jc w:val="center"/>
            </w:pPr>
            <w:r>
              <w:t>432</w:t>
            </w:r>
          </w:p>
        </w:tc>
        <w:tc>
          <w:tcPr>
            <w:tcW w:w="1753" w:type="dxa"/>
          </w:tcPr>
          <w:p w14:paraId="7A8CE5A7" w14:textId="77777777" w:rsidR="00B92F20" w:rsidRPr="007A4F76" w:rsidRDefault="00B92F20" w:rsidP="00B92F20">
            <w:pPr>
              <w:jc w:val="center"/>
              <w:rPr>
                <w:rFonts w:ascii="Calibri" w:hAnsi="Calibri"/>
                <w:color w:val="000000"/>
              </w:rPr>
            </w:pPr>
            <w:r>
              <w:rPr>
                <w:rFonts w:ascii="Calibri" w:hAnsi="Calibri"/>
                <w:color w:val="000000"/>
              </w:rPr>
              <w:t>6/26/2014 5:31</w:t>
            </w:r>
          </w:p>
        </w:tc>
        <w:tc>
          <w:tcPr>
            <w:tcW w:w="1724" w:type="dxa"/>
          </w:tcPr>
          <w:p w14:paraId="0A533F38" w14:textId="77777777" w:rsidR="00B92F20" w:rsidRPr="007A4F76" w:rsidRDefault="00B92F20" w:rsidP="00B92F20">
            <w:pPr>
              <w:jc w:val="center"/>
              <w:rPr>
                <w:rFonts w:ascii="Calibri" w:hAnsi="Calibri"/>
                <w:color w:val="000000"/>
              </w:rPr>
            </w:pPr>
            <w:r>
              <w:rPr>
                <w:rFonts w:ascii="Calibri" w:hAnsi="Calibri"/>
                <w:color w:val="000000"/>
              </w:rPr>
              <w:t>8/20/2014 0:31</w:t>
            </w:r>
          </w:p>
        </w:tc>
      </w:tr>
      <w:tr w:rsidR="00B92F20" w14:paraId="3E968651" w14:textId="77777777" w:rsidTr="00065817">
        <w:trPr>
          <w:jc w:val="center"/>
        </w:trPr>
        <w:tc>
          <w:tcPr>
            <w:tcW w:w="640" w:type="dxa"/>
          </w:tcPr>
          <w:p w14:paraId="22C3771F" w14:textId="77777777" w:rsidR="00B92F20" w:rsidRPr="00962C46" w:rsidRDefault="00B92F20" w:rsidP="00B92F20">
            <w:pPr>
              <w:jc w:val="center"/>
            </w:pPr>
            <w:r>
              <w:t>23.</w:t>
            </w:r>
          </w:p>
        </w:tc>
        <w:tc>
          <w:tcPr>
            <w:tcW w:w="1855" w:type="dxa"/>
          </w:tcPr>
          <w:p w14:paraId="3FBDA8B8" w14:textId="77777777" w:rsidR="00B92F20" w:rsidRPr="00962C46" w:rsidRDefault="00B92F20" w:rsidP="00B92F20">
            <w:r w:rsidRPr="00962C46">
              <w:t>INTJ_5498</w:t>
            </w:r>
          </w:p>
        </w:tc>
        <w:tc>
          <w:tcPr>
            <w:tcW w:w="1673" w:type="dxa"/>
          </w:tcPr>
          <w:p w14:paraId="69FE671E" w14:textId="77777777" w:rsidR="00B92F20" w:rsidRDefault="00B92F20" w:rsidP="00B92F20">
            <w:pPr>
              <w:jc w:val="center"/>
            </w:pPr>
            <w:r>
              <w:t>342</w:t>
            </w:r>
          </w:p>
        </w:tc>
        <w:tc>
          <w:tcPr>
            <w:tcW w:w="1753" w:type="dxa"/>
          </w:tcPr>
          <w:p w14:paraId="5FC6E6A7" w14:textId="77777777" w:rsidR="00B92F20" w:rsidRPr="007A4F76" w:rsidRDefault="00B92F20" w:rsidP="00B92F20">
            <w:pPr>
              <w:jc w:val="center"/>
              <w:rPr>
                <w:rFonts w:ascii="Calibri" w:hAnsi="Calibri"/>
                <w:color w:val="000000"/>
              </w:rPr>
            </w:pPr>
            <w:r>
              <w:rPr>
                <w:rFonts w:ascii="Calibri" w:hAnsi="Calibri"/>
                <w:color w:val="000000"/>
              </w:rPr>
              <w:t>6/26/2014 5:28</w:t>
            </w:r>
          </w:p>
        </w:tc>
        <w:tc>
          <w:tcPr>
            <w:tcW w:w="1724" w:type="dxa"/>
          </w:tcPr>
          <w:p w14:paraId="6C8B7F10" w14:textId="77777777" w:rsidR="00B92F20" w:rsidRPr="007A4F76" w:rsidRDefault="00B92F20" w:rsidP="00B92F20">
            <w:pPr>
              <w:jc w:val="center"/>
              <w:rPr>
                <w:rFonts w:ascii="Calibri" w:hAnsi="Calibri"/>
                <w:color w:val="000000"/>
              </w:rPr>
            </w:pPr>
            <w:r>
              <w:rPr>
                <w:rFonts w:ascii="Calibri" w:hAnsi="Calibri"/>
                <w:color w:val="000000"/>
              </w:rPr>
              <w:t>8/20/2014 2:49</w:t>
            </w:r>
          </w:p>
        </w:tc>
      </w:tr>
      <w:tr w:rsidR="00B92F20" w14:paraId="7068E6FB" w14:textId="77777777" w:rsidTr="00065817">
        <w:trPr>
          <w:jc w:val="center"/>
        </w:trPr>
        <w:tc>
          <w:tcPr>
            <w:tcW w:w="640" w:type="dxa"/>
          </w:tcPr>
          <w:p w14:paraId="2FABB4DB" w14:textId="77777777" w:rsidR="00B92F20" w:rsidRPr="00962C46" w:rsidRDefault="00B92F20" w:rsidP="00B92F20">
            <w:pPr>
              <w:jc w:val="center"/>
            </w:pPr>
            <w:r>
              <w:t>24.</w:t>
            </w:r>
          </w:p>
        </w:tc>
        <w:tc>
          <w:tcPr>
            <w:tcW w:w="1855" w:type="dxa"/>
          </w:tcPr>
          <w:p w14:paraId="694610D2" w14:textId="77777777" w:rsidR="00B92F20" w:rsidRPr="00962C46" w:rsidRDefault="00B92F20" w:rsidP="00B92F20">
            <w:r w:rsidRPr="00962C46">
              <w:t>INTJ_7906</w:t>
            </w:r>
          </w:p>
        </w:tc>
        <w:tc>
          <w:tcPr>
            <w:tcW w:w="1673" w:type="dxa"/>
          </w:tcPr>
          <w:p w14:paraId="40002B45" w14:textId="77777777" w:rsidR="00B92F20" w:rsidRDefault="00B92F20" w:rsidP="00B92F20">
            <w:pPr>
              <w:jc w:val="center"/>
            </w:pPr>
            <w:r>
              <w:t>312</w:t>
            </w:r>
          </w:p>
        </w:tc>
        <w:tc>
          <w:tcPr>
            <w:tcW w:w="1753" w:type="dxa"/>
          </w:tcPr>
          <w:p w14:paraId="6188CDE1" w14:textId="77777777" w:rsidR="00B92F20" w:rsidRPr="007A4F76" w:rsidRDefault="00B92F20" w:rsidP="00B92F20">
            <w:pPr>
              <w:jc w:val="center"/>
              <w:rPr>
                <w:rFonts w:ascii="Calibri" w:hAnsi="Calibri"/>
                <w:color w:val="000000"/>
              </w:rPr>
            </w:pPr>
            <w:r>
              <w:rPr>
                <w:rFonts w:ascii="Calibri" w:hAnsi="Calibri"/>
                <w:color w:val="000000"/>
              </w:rPr>
              <w:t>6/14/2014 11:00</w:t>
            </w:r>
          </w:p>
        </w:tc>
        <w:tc>
          <w:tcPr>
            <w:tcW w:w="1724" w:type="dxa"/>
          </w:tcPr>
          <w:p w14:paraId="584F2C72" w14:textId="77777777" w:rsidR="00B92F20" w:rsidRPr="007A4F76" w:rsidRDefault="00B92F20" w:rsidP="00B92F20">
            <w:pPr>
              <w:jc w:val="center"/>
              <w:rPr>
                <w:rFonts w:ascii="Calibri" w:hAnsi="Calibri"/>
                <w:color w:val="000000"/>
              </w:rPr>
            </w:pPr>
            <w:r>
              <w:rPr>
                <w:rFonts w:ascii="Calibri" w:hAnsi="Calibri"/>
                <w:color w:val="000000"/>
              </w:rPr>
              <w:t>8/16/2014 23:01</w:t>
            </w:r>
          </w:p>
        </w:tc>
      </w:tr>
      <w:tr w:rsidR="00B92F20" w14:paraId="08FDE029" w14:textId="77777777" w:rsidTr="00065817">
        <w:trPr>
          <w:jc w:val="center"/>
        </w:trPr>
        <w:tc>
          <w:tcPr>
            <w:tcW w:w="640" w:type="dxa"/>
          </w:tcPr>
          <w:p w14:paraId="037215A9" w14:textId="77777777" w:rsidR="00B92F20" w:rsidRPr="00962C46" w:rsidRDefault="00B92F20" w:rsidP="00B92F20">
            <w:pPr>
              <w:jc w:val="center"/>
            </w:pPr>
            <w:r>
              <w:t>25.</w:t>
            </w:r>
          </w:p>
        </w:tc>
        <w:tc>
          <w:tcPr>
            <w:tcW w:w="1855" w:type="dxa"/>
          </w:tcPr>
          <w:p w14:paraId="4AB5AC37" w14:textId="77777777" w:rsidR="00B92F20" w:rsidRPr="00962C46" w:rsidRDefault="00B92F20" w:rsidP="00B92F20">
            <w:r w:rsidRPr="00962C46">
              <w:t>INTP_3739</w:t>
            </w:r>
          </w:p>
        </w:tc>
        <w:tc>
          <w:tcPr>
            <w:tcW w:w="1673" w:type="dxa"/>
          </w:tcPr>
          <w:p w14:paraId="369CA02F" w14:textId="77777777" w:rsidR="00B92F20" w:rsidRDefault="00B92F20" w:rsidP="00B92F20">
            <w:pPr>
              <w:jc w:val="center"/>
            </w:pPr>
            <w:r>
              <w:t>1030</w:t>
            </w:r>
          </w:p>
        </w:tc>
        <w:tc>
          <w:tcPr>
            <w:tcW w:w="1753" w:type="dxa"/>
          </w:tcPr>
          <w:p w14:paraId="31B9FBA0" w14:textId="77777777" w:rsidR="00B92F20" w:rsidRPr="007A4F76" w:rsidRDefault="00B92F20" w:rsidP="00B92F20">
            <w:pPr>
              <w:jc w:val="center"/>
              <w:rPr>
                <w:rFonts w:ascii="Calibri" w:hAnsi="Calibri"/>
                <w:color w:val="000000"/>
              </w:rPr>
            </w:pPr>
            <w:r>
              <w:rPr>
                <w:rFonts w:ascii="Calibri" w:hAnsi="Calibri"/>
                <w:color w:val="000000"/>
              </w:rPr>
              <w:t>6/27/2014 5:28</w:t>
            </w:r>
          </w:p>
        </w:tc>
        <w:tc>
          <w:tcPr>
            <w:tcW w:w="1724" w:type="dxa"/>
          </w:tcPr>
          <w:p w14:paraId="46F6E6B7" w14:textId="77777777" w:rsidR="00B92F20" w:rsidRPr="007A4F76" w:rsidRDefault="00B92F20" w:rsidP="00B92F20">
            <w:pPr>
              <w:jc w:val="center"/>
              <w:rPr>
                <w:rFonts w:ascii="Calibri" w:hAnsi="Calibri"/>
                <w:color w:val="000000"/>
              </w:rPr>
            </w:pPr>
            <w:r>
              <w:rPr>
                <w:rFonts w:ascii="Calibri" w:hAnsi="Calibri"/>
                <w:color w:val="000000"/>
              </w:rPr>
              <w:t>8/18/2014 5:58</w:t>
            </w:r>
          </w:p>
        </w:tc>
      </w:tr>
      <w:tr w:rsidR="00B92F20" w14:paraId="6687FCA8" w14:textId="77777777" w:rsidTr="00065817">
        <w:trPr>
          <w:jc w:val="center"/>
        </w:trPr>
        <w:tc>
          <w:tcPr>
            <w:tcW w:w="640" w:type="dxa"/>
          </w:tcPr>
          <w:p w14:paraId="0E8D4B08" w14:textId="77777777" w:rsidR="00B92F20" w:rsidRPr="00825928" w:rsidRDefault="00B92F20" w:rsidP="00B92F20">
            <w:pPr>
              <w:jc w:val="center"/>
            </w:pPr>
            <w:r>
              <w:t>26.</w:t>
            </w:r>
          </w:p>
        </w:tc>
        <w:tc>
          <w:tcPr>
            <w:tcW w:w="1855" w:type="dxa"/>
          </w:tcPr>
          <w:p w14:paraId="5D8425FB" w14:textId="77777777" w:rsidR="00B92F20" w:rsidRPr="00962C46" w:rsidRDefault="00B92F20" w:rsidP="00B92F20">
            <w:r w:rsidRPr="00825928">
              <w:t>INTP_6399</w:t>
            </w:r>
          </w:p>
        </w:tc>
        <w:tc>
          <w:tcPr>
            <w:tcW w:w="1673" w:type="dxa"/>
          </w:tcPr>
          <w:p w14:paraId="31B1F13D" w14:textId="77777777" w:rsidR="00B92F20" w:rsidRDefault="00B92F20" w:rsidP="00B92F20">
            <w:pPr>
              <w:jc w:val="center"/>
            </w:pPr>
            <w:r>
              <w:t>199</w:t>
            </w:r>
          </w:p>
        </w:tc>
        <w:tc>
          <w:tcPr>
            <w:tcW w:w="1753" w:type="dxa"/>
          </w:tcPr>
          <w:p w14:paraId="12808FF3"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691F0822" w14:textId="77777777" w:rsidR="00B92F20" w:rsidRPr="007A4F76" w:rsidRDefault="00B92F20" w:rsidP="00B92F20">
            <w:pPr>
              <w:jc w:val="center"/>
              <w:rPr>
                <w:rFonts w:ascii="Calibri" w:hAnsi="Calibri"/>
                <w:color w:val="000000"/>
              </w:rPr>
            </w:pPr>
            <w:r>
              <w:rPr>
                <w:rFonts w:ascii="Calibri" w:hAnsi="Calibri"/>
                <w:color w:val="000000"/>
              </w:rPr>
              <w:t>8/12/2014 8:32</w:t>
            </w:r>
          </w:p>
        </w:tc>
      </w:tr>
      <w:tr w:rsidR="00B92F20" w14:paraId="211D6E15" w14:textId="77777777" w:rsidTr="00065817">
        <w:trPr>
          <w:jc w:val="center"/>
        </w:trPr>
        <w:tc>
          <w:tcPr>
            <w:tcW w:w="640" w:type="dxa"/>
          </w:tcPr>
          <w:p w14:paraId="09F49FFD" w14:textId="77777777" w:rsidR="00B92F20" w:rsidRPr="00FB5211" w:rsidRDefault="00B92F20" w:rsidP="00B92F20">
            <w:pPr>
              <w:jc w:val="center"/>
            </w:pPr>
            <w:r>
              <w:t>27.</w:t>
            </w:r>
          </w:p>
        </w:tc>
        <w:tc>
          <w:tcPr>
            <w:tcW w:w="1855" w:type="dxa"/>
          </w:tcPr>
          <w:p w14:paraId="08AA500E" w14:textId="77777777" w:rsidR="00B92F20" w:rsidRPr="00962C46" w:rsidRDefault="00B92F20" w:rsidP="00B92F20">
            <w:r w:rsidRPr="00FB5211">
              <w:t>INTP_9712</w:t>
            </w:r>
          </w:p>
        </w:tc>
        <w:tc>
          <w:tcPr>
            <w:tcW w:w="1673" w:type="dxa"/>
          </w:tcPr>
          <w:p w14:paraId="08CDE3D5" w14:textId="77777777" w:rsidR="00B92F20" w:rsidRDefault="00B92F20" w:rsidP="00B92F20">
            <w:pPr>
              <w:jc w:val="center"/>
            </w:pPr>
            <w:r>
              <w:t>180</w:t>
            </w:r>
          </w:p>
        </w:tc>
        <w:tc>
          <w:tcPr>
            <w:tcW w:w="1753" w:type="dxa"/>
          </w:tcPr>
          <w:p w14:paraId="5DAA2570" w14:textId="77777777" w:rsidR="00B92F20" w:rsidRPr="007A4F76" w:rsidRDefault="00B92F20" w:rsidP="00B92F20">
            <w:pPr>
              <w:jc w:val="center"/>
              <w:rPr>
                <w:rFonts w:ascii="Calibri" w:hAnsi="Calibri"/>
                <w:color w:val="000000"/>
              </w:rPr>
            </w:pPr>
            <w:r>
              <w:rPr>
                <w:rFonts w:ascii="Calibri" w:hAnsi="Calibri"/>
                <w:color w:val="000000"/>
              </w:rPr>
              <w:t>6/26/2014 5:37</w:t>
            </w:r>
          </w:p>
        </w:tc>
        <w:tc>
          <w:tcPr>
            <w:tcW w:w="1724" w:type="dxa"/>
          </w:tcPr>
          <w:p w14:paraId="636B2954" w14:textId="77777777" w:rsidR="00B92F20" w:rsidRPr="007A4F76" w:rsidRDefault="00B92F20" w:rsidP="00B92F20">
            <w:pPr>
              <w:jc w:val="center"/>
              <w:rPr>
                <w:rFonts w:ascii="Calibri" w:hAnsi="Calibri"/>
                <w:color w:val="000000"/>
              </w:rPr>
            </w:pPr>
            <w:r>
              <w:rPr>
                <w:rFonts w:ascii="Calibri" w:hAnsi="Calibri"/>
                <w:color w:val="000000"/>
              </w:rPr>
              <w:t>8/16/2014 18:05</w:t>
            </w:r>
          </w:p>
        </w:tc>
      </w:tr>
      <w:tr w:rsidR="00B92F20" w14:paraId="614AEF41" w14:textId="77777777" w:rsidTr="00065817">
        <w:trPr>
          <w:jc w:val="center"/>
        </w:trPr>
        <w:tc>
          <w:tcPr>
            <w:tcW w:w="640" w:type="dxa"/>
          </w:tcPr>
          <w:p w14:paraId="0114EB0F" w14:textId="77777777" w:rsidR="00B92F20" w:rsidRPr="00FE1788" w:rsidRDefault="00B92F20" w:rsidP="00B92F20">
            <w:pPr>
              <w:jc w:val="center"/>
            </w:pPr>
            <w:r>
              <w:t>28.</w:t>
            </w:r>
          </w:p>
        </w:tc>
        <w:tc>
          <w:tcPr>
            <w:tcW w:w="1855" w:type="dxa"/>
          </w:tcPr>
          <w:p w14:paraId="1A8A403F" w14:textId="77777777" w:rsidR="00B92F20" w:rsidRPr="00962C46" w:rsidRDefault="00B92F20" w:rsidP="00B92F20">
            <w:r w:rsidRPr="00FE1788">
              <w:t>ISFJ_2057</w:t>
            </w:r>
          </w:p>
        </w:tc>
        <w:tc>
          <w:tcPr>
            <w:tcW w:w="1673" w:type="dxa"/>
          </w:tcPr>
          <w:p w14:paraId="44CF614B" w14:textId="77777777" w:rsidR="00B92F20" w:rsidRDefault="00B92F20" w:rsidP="00B92F20">
            <w:pPr>
              <w:jc w:val="center"/>
            </w:pPr>
            <w:r>
              <w:t>183</w:t>
            </w:r>
          </w:p>
        </w:tc>
        <w:tc>
          <w:tcPr>
            <w:tcW w:w="1753" w:type="dxa"/>
          </w:tcPr>
          <w:p w14:paraId="62D44642" w14:textId="77777777" w:rsidR="00B92F20" w:rsidRPr="007A4F76" w:rsidRDefault="00B92F20" w:rsidP="00B92F20">
            <w:pPr>
              <w:jc w:val="center"/>
              <w:rPr>
                <w:rFonts w:ascii="Calibri" w:hAnsi="Calibri"/>
                <w:color w:val="000000"/>
              </w:rPr>
            </w:pPr>
            <w:r>
              <w:rPr>
                <w:rFonts w:ascii="Calibri" w:hAnsi="Calibri"/>
                <w:color w:val="000000"/>
              </w:rPr>
              <w:t>6/27/2014 5:32</w:t>
            </w:r>
          </w:p>
        </w:tc>
        <w:tc>
          <w:tcPr>
            <w:tcW w:w="1724" w:type="dxa"/>
          </w:tcPr>
          <w:p w14:paraId="04984991" w14:textId="77777777" w:rsidR="00B92F20" w:rsidRPr="007A4F76" w:rsidRDefault="00B92F20" w:rsidP="00B92F20">
            <w:pPr>
              <w:jc w:val="center"/>
              <w:rPr>
                <w:rFonts w:ascii="Calibri" w:hAnsi="Calibri"/>
                <w:color w:val="000000"/>
              </w:rPr>
            </w:pPr>
            <w:r>
              <w:rPr>
                <w:rFonts w:ascii="Calibri" w:hAnsi="Calibri"/>
                <w:color w:val="000000"/>
              </w:rPr>
              <w:t>8/14/2014 23:19</w:t>
            </w:r>
          </w:p>
        </w:tc>
      </w:tr>
      <w:tr w:rsidR="00B92F20" w14:paraId="78C06F2B" w14:textId="77777777" w:rsidTr="00065817">
        <w:trPr>
          <w:jc w:val="center"/>
        </w:trPr>
        <w:tc>
          <w:tcPr>
            <w:tcW w:w="640" w:type="dxa"/>
          </w:tcPr>
          <w:p w14:paraId="12C97791" w14:textId="77777777" w:rsidR="00B92F20" w:rsidRPr="00FE1788" w:rsidRDefault="00B92F20" w:rsidP="00B92F20">
            <w:pPr>
              <w:jc w:val="center"/>
            </w:pPr>
            <w:r>
              <w:t>29.</w:t>
            </w:r>
          </w:p>
        </w:tc>
        <w:tc>
          <w:tcPr>
            <w:tcW w:w="1855" w:type="dxa"/>
          </w:tcPr>
          <w:p w14:paraId="55FCBF2E" w14:textId="77777777" w:rsidR="00B92F20" w:rsidRPr="00962C46" w:rsidRDefault="00B92F20" w:rsidP="00B92F20">
            <w:r w:rsidRPr="00FE1788">
              <w:t>ISFJ_2711</w:t>
            </w:r>
          </w:p>
        </w:tc>
        <w:tc>
          <w:tcPr>
            <w:tcW w:w="1673" w:type="dxa"/>
          </w:tcPr>
          <w:p w14:paraId="5C3F28D1" w14:textId="77777777" w:rsidR="00B92F20" w:rsidRDefault="00B92F20" w:rsidP="00B92F20">
            <w:pPr>
              <w:jc w:val="center"/>
            </w:pPr>
            <w:r>
              <w:t>767</w:t>
            </w:r>
          </w:p>
        </w:tc>
        <w:tc>
          <w:tcPr>
            <w:tcW w:w="1753" w:type="dxa"/>
          </w:tcPr>
          <w:p w14:paraId="7E0DC359" w14:textId="77777777" w:rsidR="00B92F20" w:rsidRPr="007A4F76" w:rsidRDefault="00B92F20" w:rsidP="00B92F20">
            <w:pPr>
              <w:jc w:val="center"/>
              <w:rPr>
                <w:rFonts w:ascii="Calibri" w:hAnsi="Calibri"/>
                <w:color w:val="000000"/>
              </w:rPr>
            </w:pPr>
            <w:r>
              <w:rPr>
                <w:rFonts w:ascii="Calibri" w:hAnsi="Calibri"/>
                <w:color w:val="000000"/>
              </w:rPr>
              <w:t>7/31/2014 0:51</w:t>
            </w:r>
          </w:p>
        </w:tc>
        <w:tc>
          <w:tcPr>
            <w:tcW w:w="1724" w:type="dxa"/>
          </w:tcPr>
          <w:p w14:paraId="710C1CF9" w14:textId="77777777" w:rsidR="00B92F20" w:rsidRPr="007A4F76" w:rsidRDefault="00B92F20" w:rsidP="00B92F20">
            <w:pPr>
              <w:jc w:val="center"/>
              <w:rPr>
                <w:rFonts w:ascii="Calibri" w:hAnsi="Calibri"/>
                <w:color w:val="000000"/>
              </w:rPr>
            </w:pPr>
            <w:r>
              <w:rPr>
                <w:rFonts w:ascii="Calibri" w:hAnsi="Calibri"/>
                <w:color w:val="000000"/>
              </w:rPr>
              <w:t>8/20/2014 6:59</w:t>
            </w:r>
          </w:p>
        </w:tc>
      </w:tr>
      <w:tr w:rsidR="00B92F20" w14:paraId="1025833A" w14:textId="77777777" w:rsidTr="00065817">
        <w:trPr>
          <w:jc w:val="center"/>
        </w:trPr>
        <w:tc>
          <w:tcPr>
            <w:tcW w:w="640" w:type="dxa"/>
          </w:tcPr>
          <w:p w14:paraId="0975C86C" w14:textId="77777777" w:rsidR="00B92F20" w:rsidRPr="00D31573" w:rsidRDefault="00B92F20" w:rsidP="00B92F20">
            <w:pPr>
              <w:jc w:val="center"/>
            </w:pPr>
            <w:r>
              <w:t>30.</w:t>
            </w:r>
          </w:p>
        </w:tc>
        <w:tc>
          <w:tcPr>
            <w:tcW w:w="1855" w:type="dxa"/>
          </w:tcPr>
          <w:p w14:paraId="06969E32" w14:textId="77777777" w:rsidR="00B92F20" w:rsidRPr="00962C46" w:rsidRDefault="00B92F20" w:rsidP="00B92F20">
            <w:r w:rsidRPr="00D31573">
              <w:t>ISFJ_7328</w:t>
            </w:r>
          </w:p>
        </w:tc>
        <w:tc>
          <w:tcPr>
            <w:tcW w:w="1673" w:type="dxa"/>
          </w:tcPr>
          <w:p w14:paraId="5B3F982A" w14:textId="77777777" w:rsidR="00B92F20" w:rsidRDefault="00B92F20" w:rsidP="00B92F20">
            <w:pPr>
              <w:jc w:val="center"/>
            </w:pPr>
            <w:r>
              <w:t>133</w:t>
            </w:r>
          </w:p>
        </w:tc>
        <w:tc>
          <w:tcPr>
            <w:tcW w:w="1753" w:type="dxa"/>
          </w:tcPr>
          <w:p w14:paraId="31BD5F59" w14:textId="77777777" w:rsidR="00B92F20" w:rsidRPr="007A4F76" w:rsidRDefault="00B92F20" w:rsidP="00B92F20">
            <w:pPr>
              <w:jc w:val="center"/>
              <w:rPr>
                <w:rFonts w:ascii="Calibri" w:hAnsi="Calibri"/>
                <w:color w:val="000000"/>
              </w:rPr>
            </w:pPr>
            <w:r>
              <w:rPr>
                <w:rFonts w:ascii="Calibri" w:hAnsi="Calibri"/>
                <w:color w:val="000000"/>
              </w:rPr>
              <w:t>6/30/2014 7:09</w:t>
            </w:r>
          </w:p>
        </w:tc>
        <w:tc>
          <w:tcPr>
            <w:tcW w:w="1724" w:type="dxa"/>
          </w:tcPr>
          <w:p w14:paraId="48FF95E0" w14:textId="77777777" w:rsidR="00B92F20" w:rsidRPr="007A4F76" w:rsidRDefault="00B92F20" w:rsidP="00B92F20">
            <w:pPr>
              <w:jc w:val="center"/>
              <w:rPr>
                <w:rFonts w:ascii="Calibri" w:hAnsi="Calibri"/>
                <w:color w:val="000000"/>
              </w:rPr>
            </w:pPr>
            <w:r>
              <w:rPr>
                <w:rFonts w:ascii="Calibri" w:hAnsi="Calibri"/>
                <w:color w:val="000000"/>
              </w:rPr>
              <w:t>8/19/2014 23:37</w:t>
            </w:r>
          </w:p>
        </w:tc>
      </w:tr>
      <w:tr w:rsidR="00B92F20" w14:paraId="3C435715" w14:textId="77777777" w:rsidTr="00065817">
        <w:trPr>
          <w:jc w:val="center"/>
        </w:trPr>
        <w:tc>
          <w:tcPr>
            <w:tcW w:w="640" w:type="dxa"/>
          </w:tcPr>
          <w:p w14:paraId="0A27FB2D" w14:textId="77777777" w:rsidR="00B92F20" w:rsidRPr="00C31982" w:rsidRDefault="00B92F20" w:rsidP="00B92F20">
            <w:pPr>
              <w:jc w:val="center"/>
            </w:pPr>
            <w:r>
              <w:t>31.</w:t>
            </w:r>
          </w:p>
        </w:tc>
        <w:tc>
          <w:tcPr>
            <w:tcW w:w="1855" w:type="dxa"/>
          </w:tcPr>
          <w:p w14:paraId="3ADB9C2E" w14:textId="77777777" w:rsidR="00B92F20" w:rsidRPr="00D31573" w:rsidRDefault="00B92F20" w:rsidP="00B92F20">
            <w:r w:rsidRPr="00C31982">
              <w:t>ISFP_4030</w:t>
            </w:r>
          </w:p>
        </w:tc>
        <w:tc>
          <w:tcPr>
            <w:tcW w:w="1673" w:type="dxa"/>
          </w:tcPr>
          <w:p w14:paraId="16035858" w14:textId="77777777" w:rsidR="00B92F20" w:rsidRDefault="00B92F20" w:rsidP="00B92F20">
            <w:pPr>
              <w:jc w:val="center"/>
            </w:pPr>
            <w:r>
              <w:t>2380</w:t>
            </w:r>
          </w:p>
        </w:tc>
        <w:tc>
          <w:tcPr>
            <w:tcW w:w="1753" w:type="dxa"/>
          </w:tcPr>
          <w:p w14:paraId="1960F453" w14:textId="77777777" w:rsidR="00B92F20" w:rsidRPr="007A4F76" w:rsidRDefault="00B92F20" w:rsidP="00B92F20">
            <w:pPr>
              <w:jc w:val="center"/>
              <w:rPr>
                <w:rFonts w:ascii="Calibri" w:hAnsi="Calibri"/>
                <w:color w:val="000000"/>
              </w:rPr>
            </w:pPr>
            <w:r>
              <w:rPr>
                <w:rFonts w:ascii="Calibri" w:hAnsi="Calibri"/>
                <w:color w:val="000000"/>
              </w:rPr>
              <w:t>6/27/2014 6:11</w:t>
            </w:r>
          </w:p>
        </w:tc>
        <w:tc>
          <w:tcPr>
            <w:tcW w:w="1724" w:type="dxa"/>
          </w:tcPr>
          <w:p w14:paraId="3789CB27" w14:textId="77777777" w:rsidR="00B92F20" w:rsidRPr="007A4F76" w:rsidRDefault="00B92F20" w:rsidP="00B92F20">
            <w:pPr>
              <w:jc w:val="center"/>
              <w:rPr>
                <w:rFonts w:ascii="Calibri" w:hAnsi="Calibri"/>
                <w:color w:val="000000"/>
              </w:rPr>
            </w:pPr>
            <w:r>
              <w:rPr>
                <w:rFonts w:ascii="Calibri" w:hAnsi="Calibri"/>
                <w:color w:val="000000"/>
              </w:rPr>
              <w:t>9/2/2014 3:57</w:t>
            </w:r>
          </w:p>
        </w:tc>
      </w:tr>
      <w:tr w:rsidR="00B92F20" w14:paraId="518B0BF1" w14:textId="77777777" w:rsidTr="00065817">
        <w:trPr>
          <w:jc w:val="center"/>
        </w:trPr>
        <w:tc>
          <w:tcPr>
            <w:tcW w:w="640" w:type="dxa"/>
          </w:tcPr>
          <w:p w14:paraId="7E709824" w14:textId="77777777" w:rsidR="00B92F20" w:rsidRPr="00D778AC" w:rsidRDefault="00B92F20" w:rsidP="00B92F20">
            <w:pPr>
              <w:jc w:val="center"/>
            </w:pPr>
            <w:r>
              <w:t>32.</w:t>
            </w:r>
          </w:p>
        </w:tc>
        <w:tc>
          <w:tcPr>
            <w:tcW w:w="1855" w:type="dxa"/>
          </w:tcPr>
          <w:p w14:paraId="4089A346" w14:textId="77777777" w:rsidR="00B92F20" w:rsidRPr="00D31573" w:rsidRDefault="00B92F20" w:rsidP="00B92F20">
            <w:r w:rsidRPr="00D778AC">
              <w:t>ISFP_4282</w:t>
            </w:r>
          </w:p>
        </w:tc>
        <w:tc>
          <w:tcPr>
            <w:tcW w:w="1673" w:type="dxa"/>
          </w:tcPr>
          <w:p w14:paraId="7B499A8E" w14:textId="77777777" w:rsidR="00B92F20" w:rsidRDefault="00B92F20" w:rsidP="00B92F20">
            <w:pPr>
              <w:jc w:val="center"/>
            </w:pPr>
            <w:r>
              <w:t>613</w:t>
            </w:r>
          </w:p>
        </w:tc>
        <w:tc>
          <w:tcPr>
            <w:tcW w:w="1753" w:type="dxa"/>
          </w:tcPr>
          <w:p w14:paraId="51BB2987" w14:textId="77777777"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14:paraId="14350845" w14:textId="77777777" w:rsidR="00B92F20" w:rsidRPr="007A4F76" w:rsidRDefault="00B92F20" w:rsidP="00B92F20">
            <w:pPr>
              <w:jc w:val="center"/>
              <w:rPr>
                <w:rFonts w:ascii="Calibri" w:hAnsi="Calibri"/>
                <w:color w:val="000000"/>
              </w:rPr>
            </w:pPr>
            <w:r>
              <w:rPr>
                <w:rFonts w:ascii="Calibri" w:hAnsi="Calibri"/>
                <w:color w:val="000000"/>
              </w:rPr>
              <w:t>8/20/2014 2:46</w:t>
            </w:r>
          </w:p>
        </w:tc>
      </w:tr>
      <w:tr w:rsidR="00B92F20" w14:paraId="4A271C2F" w14:textId="77777777" w:rsidTr="00065817">
        <w:trPr>
          <w:jc w:val="center"/>
        </w:trPr>
        <w:tc>
          <w:tcPr>
            <w:tcW w:w="640" w:type="dxa"/>
          </w:tcPr>
          <w:p w14:paraId="5E560453" w14:textId="77777777" w:rsidR="00B92F20" w:rsidRPr="00E21322" w:rsidRDefault="00B92F20" w:rsidP="00B92F20">
            <w:pPr>
              <w:jc w:val="center"/>
            </w:pPr>
            <w:r>
              <w:t>33.</w:t>
            </w:r>
          </w:p>
        </w:tc>
        <w:tc>
          <w:tcPr>
            <w:tcW w:w="1855" w:type="dxa"/>
          </w:tcPr>
          <w:p w14:paraId="24F0D3F3" w14:textId="77777777" w:rsidR="00B92F20" w:rsidRPr="00D31573" w:rsidRDefault="00B92F20" w:rsidP="00B92F20">
            <w:r w:rsidRPr="00E21322">
              <w:t>ISTJ_0178</w:t>
            </w:r>
          </w:p>
        </w:tc>
        <w:tc>
          <w:tcPr>
            <w:tcW w:w="1673" w:type="dxa"/>
          </w:tcPr>
          <w:p w14:paraId="45FFC50E" w14:textId="77777777" w:rsidR="00B92F20" w:rsidRDefault="00B92F20" w:rsidP="00B92F20">
            <w:pPr>
              <w:jc w:val="center"/>
            </w:pPr>
            <w:r>
              <w:t>158</w:t>
            </w:r>
          </w:p>
        </w:tc>
        <w:tc>
          <w:tcPr>
            <w:tcW w:w="1753" w:type="dxa"/>
          </w:tcPr>
          <w:p w14:paraId="00377146" w14:textId="77777777" w:rsidR="00B92F20" w:rsidRPr="007A4F76" w:rsidRDefault="00B92F20" w:rsidP="00B92F20">
            <w:pPr>
              <w:tabs>
                <w:tab w:val="left" w:pos="1320"/>
              </w:tabs>
              <w:jc w:val="center"/>
            </w:pPr>
            <w:r>
              <w:rPr>
                <w:rFonts w:ascii="Calibri" w:hAnsi="Calibri"/>
                <w:color w:val="000000"/>
              </w:rPr>
              <w:t>6/26/2014 5:28</w:t>
            </w:r>
          </w:p>
        </w:tc>
        <w:tc>
          <w:tcPr>
            <w:tcW w:w="1724" w:type="dxa"/>
          </w:tcPr>
          <w:p w14:paraId="6A012CF8" w14:textId="77777777" w:rsidR="00B92F20" w:rsidRPr="007A4F76" w:rsidRDefault="00B92F20" w:rsidP="00B92F20">
            <w:pPr>
              <w:jc w:val="center"/>
              <w:rPr>
                <w:rFonts w:ascii="Calibri" w:hAnsi="Calibri"/>
                <w:color w:val="000000"/>
              </w:rPr>
            </w:pPr>
            <w:r>
              <w:rPr>
                <w:rFonts w:ascii="Calibri" w:hAnsi="Calibri"/>
                <w:color w:val="000000"/>
              </w:rPr>
              <w:t>8/19/2014 5:05</w:t>
            </w:r>
          </w:p>
        </w:tc>
      </w:tr>
      <w:tr w:rsidR="00B92F20" w14:paraId="13005EEE" w14:textId="77777777" w:rsidTr="00065817">
        <w:trPr>
          <w:jc w:val="center"/>
        </w:trPr>
        <w:tc>
          <w:tcPr>
            <w:tcW w:w="640" w:type="dxa"/>
          </w:tcPr>
          <w:p w14:paraId="59710320" w14:textId="77777777" w:rsidR="00B92F20" w:rsidRPr="0011096F" w:rsidRDefault="00B92F20" w:rsidP="00B92F20">
            <w:pPr>
              <w:jc w:val="center"/>
            </w:pPr>
            <w:r>
              <w:t>34.</w:t>
            </w:r>
          </w:p>
        </w:tc>
        <w:tc>
          <w:tcPr>
            <w:tcW w:w="1855" w:type="dxa"/>
          </w:tcPr>
          <w:p w14:paraId="5F91CA79" w14:textId="77777777" w:rsidR="00B92F20" w:rsidRPr="00D31573" w:rsidRDefault="00B92F20" w:rsidP="00B92F20">
            <w:r w:rsidRPr="0011096F">
              <w:t>ISTJ_0386</w:t>
            </w:r>
          </w:p>
        </w:tc>
        <w:tc>
          <w:tcPr>
            <w:tcW w:w="1673" w:type="dxa"/>
          </w:tcPr>
          <w:p w14:paraId="77117AB7" w14:textId="77777777" w:rsidR="00B92F20" w:rsidRDefault="00B92F20" w:rsidP="00B92F20">
            <w:pPr>
              <w:jc w:val="center"/>
            </w:pPr>
            <w:r>
              <w:t>284</w:t>
            </w:r>
          </w:p>
        </w:tc>
        <w:tc>
          <w:tcPr>
            <w:tcW w:w="1753" w:type="dxa"/>
          </w:tcPr>
          <w:p w14:paraId="749DBADC" w14:textId="77777777" w:rsidR="00B92F20" w:rsidRPr="007A4F76" w:rsidRDefault="00B92F20" w:rsidP="00B92F20">
            <w:pPr>
              <w:jc w:val="center"/>
              <w:rPr>
                <w:rFonts w:ascii="Calibri" w:hAnsi="Calibri"/>
                <w:color w:val="000000"/>
              </w:rPr>
            </w:pPr>
            <w:r>
              <w:rPr>
                <w:rFonts w:ascii="Calibri" w:hAnsi="Calibri"/>
                <w:color w:val="000000"/>
              </w:rPr>
              <w:t>6/26/2014 5:27</w:t>
            </w:r>
          </w:p>
        </w:tc>
        <w:tc>
          <w:tcPr>
            <w:tcW w:w="1724" w:type="dxa"/>
          </w:tcPr>
          <w:p w14:paraId="621677D7" w14:textId="77777777" w:rsidR="00B92F20" w:rsidRPr="007A4F76" w:rsidRDefault="00B92F20" w:rsidP="00B92F20">
            <w:pPr>
              <w:jc w:val="center"/>
              <w:rPr>
                <w:rFonts w:ascii="Calibri" w:hAnsi="Calibri"/>
                <w:color w:val="000000"/>
              </w:rPr>
            </w:pPr>
            <w:r>
              <w:rPr>
                <w:rFonts w:ascii="Calibri" w:hAnsi="Calibri"/>
                <w:color w:val="000000"/>
              </w:rPr>
              <w:t>8/19/2014 7:18</w:t>
            </w:r>
          </w:p>
        </w:tc>
      </w:tr>
      <w:tr w:rsidR="00B92F20" w14:paraId="7A8D50F2" w14:textId="77777777" w:rsidTr="00065817">
        <w:trPr>
          <w:jc w:val="center"/>
        </w:trPr>
        <w:tc>
          <w:tcPr>
            <w:tcW w:w="640" w:type="dxa"/>
          </w:tcPr>
          <w:p w14:paraId="1046928D" w14:textId="77777777" w:rsidR="00B92F20" w:rsidRPr="00AD6B92" w:rsidRDefault="00B92F20" w:rsidP="00B92F20">
            <w:pPr>
              <w:jc w:val="center"/>
            </w:pPr>
            <w:r>
              <w:t>35.</w:t>
            </w:r>
          </w:p>
        </w:tc>
        <w:tc>
          <w:tcPr>
            <w:tcW w:w="1855" w:type="dxa"/>
          </w:tcPr>
          <w:p w14:paraId="7E70E6A3" w14:textId="77777777" w:rsidR="00B92F20" w:rsidRPr="00D31573" w:rsidRDefault="00B92F20" w:rsidP="00B92F20">
            <w:r w:rsidRPr="00AD6B92">
              <w:t>ISTJ_2068</w:t>
            </w:r>
          </w:p>
        </w:tc>
        <w:tc>
          <w:tcPr>
            <w:tcW w:w="1673" w:type="dxa"/>
          </w:tcPr>
          <w:p w14:paraId="4C4CFCFD" w14:textId="77777777" w:rsidR="00B92F20" w:rsidRDefault="00B92F20" w:rsidP="00B92F20">
            <w:pPr>
              <w:jc w:val="center"/>
            </w:pPr>
            <w:r>
              <w:t>339</w:t>
            </w:r>
          </w:p>
        </w:tc>
        <w:tc>
          <w:tcPr>
            <w:tcW w:w="1753" w:type="dxa"/>
          </w:tcPr>
          <w:p w14:paraId="409266D4" w14:textId="77777777" w:rsidR="00B92F20" w:rsidRPr="007A4F76" w:rsidRDefault="00B92F20" w:rsidP="00B92F20">
            <w:pPr>
              <w:jc w:val="center"/>
              <w:rPr>
                <w:rFonts w:ascii="Calibri" w:hAnsi="Calibri"/>
                <w:color w:val="000000"/>
              </w:rPr>
            </w:pPr>
            <w:r>
              <w:rPr>
                <w:rFonts w:ascii="Calibri" w:hAnsi="Calibri"/>
                <w:color w:val="000000"/>
              </w:rPr>
              <w:t>6/26/2014 5:29</w:t>
            </w:r>
          </w:p>
        </w:tc>
        <w:tc>
          <w:tcPr>
            <w:tcW w:w="1724" w:type="dxa"/>
          </w:tcPr>
          <w:p w14:paraId="4B7FA297" w14:textId="77777777" w:rsidR="00B92F20" w:rsidRPr="007A4F76" w:rsidRDefault="00B92F20" w:rsidP="00B92F20">
            <w:pPr>
              <w:jc w:val="center"/>
              <w:rPr>
                <w:rFonts w:ascii="Calibri" w:hAnsi="Calibri"/>
                <w:color w:val="000000"/>
              </w:rPr>
            </w:pPr>
            <w:r>
              <w:rPr>
                <w:rFonts w:ascii="Calibri" w:hAnsi="Calibri"/>
                <w:color w:val="000000"/>
              </w:rPr>
              <w:t>8/18/2014 5:30</w:t>
            </w:r>
          </w:p>
        </w:tc>
      </w:tr>
      <w:tr w:rsidR="00B92F20" w14:paraId="46DD65E8" w14:textId="77777777" w:rsidTr="00065817">
        <w:trPr>
          <w:jc w:val="center"/>
        </w:trPr>
        <w:tc>
          <w:tcPr>
            <w:tcW w:w="640" w:type="dxa"/>
          </w:tcPr>
          <w:p w14:paraId="1A6748CE" w14:textId="77777777" w:rsidR="00B92F20" w:rsidRPr="001249C9" w:rsidRDefault="00B92F20" w:rsidP="00B92F20">
            <w:pPr>
              <w:jc w:val="center"/>
            </w:pPr>
            <w:r>
              <w:t>36.</w:t>
            </w:r>
          </w:p>
        </w:tc>
        <w:tc>
          <w:tcPr>
            <w:tcW w:w="1855" w:type="dxa"/>
          </w:tcPr>
          <w:p w14:paraId="0760C81A" w14:textId="77777777" w:rsidR="00B92F20" w:rsidRPr="00D31573" w:rsidRDefault="00B92F20" w:rsidP="00B92F20">
            <w:r w:rsidRPr="001249C9">
              <w:t>ISTJ_2837</w:t>
            </w:r>
          </w:p>
        </w:tc>
        <w:tc>
          <w:tcPr>
            <w:tcW w:w="1673" w:type="dxa"/>
          </w:tcPr>
          <w:p w14:paraId="26E948F1" w14:textId="77777777" w:rsidR="00B92F20" w:rsidRDefault="00B92F20" w:rsidP="00B92F20">
            <w:pPr>
              <w:jc w:val="center"/>
            </w:pPr>
            <w:r>
              <w:t>186</w:t>
            </w:r>
          </w:p>
        </w:tc>
        <w:tc>
          <w:tcPr>
            <w:tcW w:w="1753" w:type="dxa"/>
          </w:tcPr>
          <w:p w14:paraId="5EA00191" w14:textId="77777777" w:rsidR="00B92F20" w:rsidRPr="007A4F76" w:rsidRDefault="00B92F20" w:rsidP="00B92F20">
            <w:pPr>
              <w:jc w:val="center"/>
              <w:rPr>
                <w:rFonts w:ascii="Calibri" w:hAnsi="Calibri"/>
                <w:color w:val="000000"/>
              </w:rPr>
            </w:pPr>
            <w:r>
              <w:rPr>
                <w:rFonts w:ascii="Calibri" w:hAnsi="Calibri"/>
                <w:color w:val="000000"/>
              </w:rPr>
              <w:t>6/27/2014 5:27</w:t>
            </w:r>
          </w:p>
        </w:tc>
        <w:tc>
          <w:tcPr>
            <w:tcW w:w="1724" w:type="dxa"/>
          </w:tcPr>
          <w:p w14:paraId="3B690479" w14:textId="77777777" w:rsidR="00B92F20" w:rsidRPr="007A4F76" w:rsidRDefault="00B92F20" w:rsidP="00B92F20">
            <w:pPr>
              <w:jc w:val="center"/>
              <w:rPr>
                <w:rFonts w:ascii="Calibri" w:hAnsi="Calibri"/>
                <w:color w:val="000000"/>
              </w:rPr>
            </w:pPr>
            <w:r>
              <w:rPr>
                <w:rFonts w:ascii="Calibri" w:hAnsi="Calibri"/>
                <w:color w:val="000000"/>
              </w:rPr>
              <w:t>8/22/2014 5:41</w:t>
            </w:r>
          </w:p>
        </w:tc>
      </w:tr>
      <w:tr w:rsidR="00B92F20" w14:paraId="30919EC8" w14:textId="77777777" w:rsidTr="00065817">
        <w:trPr>
          <w:jc w:val="center"/>
        </w:trPr>
        <w:tc>
          <w:tcPr>
            <w:tcW w:w="640" w:type="dxa"/>
          </w:tcPr>
          <w:p w14:paraId="369B47DA" w14:textId="77777777" w:rsidR="00B92F20" w:rsidRPr="000D239D" w:rsidRDefault="00B92F20" w:rsidP="00B92F20">
            <w:pPr>
              <w:jc w:val="center"/>
            </w:pPr>
            <w:r>
              <w:t>37.</w:t>
            </w:r>
          </w:p>
        </w:tc>
        <w:tc>
          <w:tcPr>
            <w:tcW w:w="1855" w:type="dxa"/>
          </w:tcPr>
          <w:p w14:paraId="7E20567A" w14:textId="77777777" w:rsidR="00B92F20" w:rsidRPr="001249C9" w:rsidRDefault="00B92F20" w:rsidP="00B92F20">
            <w:r w:rsidRPr="000D239D">
              <w:t>ISTJ_3052</w:t>
            </w:r>
          </w:p>
        </w:tc>
        <w:tc>
          <w:tcPr>
            <w:tcW w:w="1673" w:type="dxa"/>
          </w:tcPr>
          <w:p w14:paraId="39A26FD2" w14:textId="77777777" w:rsidR="00B92F20" w:rsidRDefault="00B92F20" w:rsidP="00B92F20">
            <w:pPr>
              <w:jc w:val="center"/>
            </w:pPr>
            <w:r>
              <w:t>131</w:t>
            </w:r>
          </w:p>
        </w:tc>
        <w:tc>
          <w:tcPr>
            <w:tcW w:w="1753" w:type="dxa"/>
          </w:tcPr>
          <w:p w14:paraId="27A89B8A" w14:textId="77777777" w:rsidR="00B92F20" w:rsidRDefault="00B92F20" w:rsidP="00B92F20">
            <w:pPr>
              <w:jc w:val="center"/>
            </w:pPr>
            <w:r>
              <w:rPr>
                <w:rFonts w:ascii="Calibri" w:hAnsi="Calibri"/>
                <w:color w:val="000000"/>
              </w:rPr>
              <w:t>6/27/2014 5:27</w:t>
            </w:r>
          </w:p>
        </w:tc>
        <w:tc>
          <w:tcPr>
            <w:tcW w:w="1724" w:type="dxa"/>
          </w:tcPr>
          <w:p w14:paraId="0A63C538" w14:textId="77777777" w:rsidR="00B92F20" w:rsidRPr="00280878" w:rsidRDefault="00B92F20" w:rsidP="00B92F20">
            <w:pPr>
              <w:jc w:val="center"/>
              <w:rPr>
                <w:rFonts w:ascii="Calibri" w:hAnsi="Calibri"/>
                <w:color w:val="000000"/>
              </w:rPr>
            </w:pPr>
            <w:r>
              <w:rPr>
                <w:rFonts w:ascii="Calibri" w:hAnsi="Calibri"/>
                <w:color w:val="000000"/>
              </w:rPr>
              <w:t>8/20/2014 3:41</w:t>
            </w:r>
          </w:p>
        </w:tc>
      </w:tr>
      <w:tr w:rsidR="00B92F20" w14:paraId="6374900E" w14:textId="77777777" w:rsidTr="00065817">
        <w:trPr>
          <w:jc w:val="center"/>
        </w:trPr>
        <w:tc>
          <w:tcPr>
            <w:tcW w:w="640" w:type="dxa"/>
          </w:tcPr>
          <w:p w14:paraId="5D85234A" w14:textId="77777777" w:rsidR="00B92F20" w:rsidRPr="0034368B" w:rsidRDefault="00B92F20" w:rsidP="00B92F20">
            <w:pPr>
              <w:jc w:val="center"/>
            </w:pPr>
            <w:r>
              <w:t>38.</w:t>
            </w:r>
          </w:p>
        </w:tc>
        <w:tc>
          <w:tcPr>
            <w:tcW w:w="1855" w:type="dxa"/>
          </w:tcPr>
          <w:p w14:paraId="57A7B668" w14:textId="77777777" w:rsidR="00B92F20" w:rsidRPr="001249C9" w:rsidRDefault="00B92F20" w:rsidP="00B92F20">
            <w:r w:rsidRPr="0034368B">
              <w:t>ISTJ_4659</w:t>
            </w:r>
          </w:p>
        </w:tc>
        <w:tc>
          <w:tcPr>
            <w:tcW w:w="1673" w:type="dxa"/>
          </w:tcPr>
          <w:p w14:paraId="580D9C88" w14:textId="77777777" w:rsidR="00B92F20" w:rsidRDefault="00B92F20" w:rsidP="00B92F20">
            <w:pPr>
              <w:jc w:val="center"/>
            </w:pPr>
            <w:r>
              <w:t>325</w:t>
            </w:r>
          </w:p>
        </w:tc>
        <w:tc>
          <w:tcPr>
            <w:tcW w:w="1753" w:type="dxa"/>
          </w:tcPr>
          <w:p w14:paraId="1D3AE4B3" w14:textId="77777777" w:rsidR="00B92F20" w:rsidRPr="007A4F76" w:rsidRDefault="00B92F20" w:rsidP="00B92F20">
            <w:pPr>
              <w:jc w:val="center"/>
              <w:rPr>
                <w:rFonts w:ascii="Calibri" w:hAnsi="Calibri"/>
                <w:color w:val="000000"/>
              </w:rPr>
            </w:pPr>
            <w:r>
              <w:rPr>
                <w:rFonts w:ascii="Calibri" w:hAnsi="Calibri"/>
                <w:color w:val="000000"/>
              </w:rPr>
              <w:t>7/2/2014 2:34</w:t>
            </w:r>
          </w:p>
        </w:tc>
        <w:tc>
          <w:tcPr>
            <w:tcW w:w="1724" w:type="dxa"/>
          </w:tcPr>
          <w:p w14:paraId="776471F4" w14:textId="77777777" w:rsidR="00B92F20" w:rsidRPr="007A4F76" w:rsidRDefault="00B92F20" w:rsidP="00B92F20">
            <w:pPr>
              <w:jc w:val="center"/>
              <w:rPr>
                <w:rFonts w:ascii="Calibri" w:hAnsi="Calibri"/>
                <w:color w:val="000000"/>
              </w:rPr>
            </w:pPr>
            <w:r>
              <w:rPr>
                <w:rFonts w:ascii="Calibri" w:hAnsi="Calibri"/>
                <w:color w:val="000000"/>
              </w:rPr>
              <w:t>9/11/2014 1:49</w:t>
            </w:r>
          </w:p>
        </w:tc>
      </w:tr>
      <w:tr w:rsidR="00B92F20" w14:paraId="152A18D4" w14:textId="77777777" w:rsidTr="00065817">
        <w:trPr>
          <w:jc w:val="center"/>
        </w:trPr>
        <w:tc>
          <w:tcPr>
            <w:tcW w:w="640" w:type="dxa"/>
          </w:tcPr>
          <w:p w14:paraId="09C75104" w14:textId="77777777" w:rsidR="00B92F20" w:rsidRPr="00FD6C27" w:rsidRDefault="00B92F20" w:rsidP="00B92F20">
            <w:pPr>
              <w:jc w:val="center"/>
            </w:pPr>
            <w:r>
              <w:lastRenderedPageBreak/>
              <w:t>39.</w:t>
            </w:r>
          </w:p>
        </w:tc>
        <w:tc>
          <w:tcPr>
            <w:tcW w:w="1855" w:type="dxa"/>
          </w:tcPr>
          <w:p w14:paraId="3E7BB775" w14:textId="77777777" w:rsidR="00B92F20" w:rsidRPr="001249C9" w:rsidRDefault="00B92F20" w:rsidP="00B92F20">
            <w:r w:rsidRPr="00FD6C27">
              <w:t>ISTJ_4667</w:t>
            </w:r>
          </w:p>
        </w:tc>
        <w:tc>
          <w:tcPr>
            <w:tcW w:w="1673" w:type="dxa"/>
          </w:tcPr>
          <w:p w14:paraId="2B39D567" w14:textId="77777777" w:rsidR="00B92F20" w:rsidRDefault="00B92F20" w:rsidP="00B92F20">
            <w:pPr>
              <w:jc w:val="center"/>
            </w:pPr>
            <w:r>
              <w:t>156</w:t>
            </w:r>
          </w:p>
        </w:tc>
        <w:tc>
          <w:tcPr>
            <w:tcW w:w="1753" w:type="dxa"/>
          </w:tcPr>
          <w:p w14:paraId="64BC9859"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322D768F" w14:textId="77777777" w:rsidR="00B92F20" w:rsidRPr="00280878" w:rsidRDefault="00B92F20" w:rsidP="00B92F20">
            <w:pPr>
              <w:jc w:val="center"/>
              <w:rPr>
                <w:rFonts w:ascii="Calibri" w:hAnsi="Calibri"/>
                <w:color w:val="000000"/>
              </w:rPr>
            </w:pPr>
            <w:r>
              <w:rPr>
                <w:rFonts w:ascii="Calibri" w:hAnsi="Calibri"/>
                <w:color w:val="000000"/>
              </w:rPr>
              <w:t>8/15/2014 10:44</w:t>
            </w:r>
          </w:p>
        </w:tc>
      </w:tr>
      <w:tr w:rsidR="00B92F20" w14:paraId="6890FE53" w14:textId="77777777" w:rsidTr="00065817">
        <w:trPr>
          <w:jc w:val="center"/>
        </w:trPr>
        <w:tc>
          <w:tcPr>
            <w:tcW w:w="640" w:type="dxa"/>
          </w:tcPr>
          <w:p w14:paraId="0B073E6E" w14:textId="77777777" w:rsidR="00B92F20" w:rsidRPr="004416C6" w:rsidRDefault="00B92F20" w:rsidP="00B92F20">
            <w:pPr>
              <w:jc w:val="center"/>
            </w:pPr>
            <w:r>
              <w:t>40.</w:t>
            </w:r>
          </w:p>
        </w:tc>
        <w:tc>
          <w:tcPr>
            <w:tcW w:w="1855" w:type="dxa"/>
          </w:tcPr>
          <w:p w14:paraId="2FF2CB64" w14:textId="77777777" w:rsidR="00B92F20" w:rsidRPr="00FD6C27" w:rsidRDefault="00B92F20" w:rsidP="00B92F20">
            <w:r w:rsidRPr="004416C6">
              <w:t>ISTJ_4700</w:t>
            </w:r>
          </w:p>
        </w:tc>
        <w:tc>
          <w:tcPr>
            <w:tcW w:w="1673" w:type="dxa"/>
          </w:tcPr>
          <w:p w14:paraId="10719578" w14:textId="77777777" w:rsidR="00B92F20" w:rsidRDefault="00B92F20" w:rsidP="00B92F20">
            <w:pPr>
              <w:jc w:val="center"/>
            </w:pPr>
            <w:r>
              <w:t>170</w:t>
            </w:r>
          </w:p>
        </w:tc>
        <w:tc>
          <w:tcPr>
            <w:tcW w:w="1753" w:type="dxa"/>
          </w:tcPr>
          <w:p w14:paraId="707FE3C6" w14:textId="77777777" w:rsidR="00B92F20" w:rsidRPr="00280878" w:rsidRDefault="00B92F20" w:rsidP="00B92F20">
            <w:pPr>
              <w:jc w:val="center"/>
              <w:rPr>
                <w:rFonts w:ascii="Calibri" w:hAnsi="Calibri"/>
                <w:color w:val="000000"/>
              </w:rPr>
            </w:pPr>
            <w:r>
              <w:rPr>
                <w:rFonts w:ascii="Calibri" w:hAnsi="Calibri"/>
                <w:color w:val="000000"/>
              </w:rPr>
              <w:t>7/3/2014 6:50</w:t>
            </w:r>
          </w:p>
        </w:tc>
        <w:tc>
          <w:tcPr>
            <w:tcW w:w="1724" w:type="dxa"/>
          </w:tcPr>
          <w:p w14:paraId="75521232" w14:textId="77777777" w:rsidR="00B92F20" w:rsidRPr="00280878" w:rsidRDefault="00B92F20" w:rsidP="00B92F20">
            <w:pPr>
              <w:jc w:val="center"/>
              <w:rPr>
                <w:rFonts w:ascii="Calibri" w:hAnsi="Calibri"/>
                <w:color w:val="000000"/>
              </w:rPr>
            </w:pPr>
            <w:r>
              <w:rPr>
                <w:rFonts w:ascii="Calibri" w:hAnsi="Calibri"/>
                <w:color w:val="000000"/>
              </w:rPr>
              <w:t>8/25/2014 13:08</w:t>
            </w:r>
          </w:p>
        </w:tc>
      </w:tr>
      <w:tr w:rsidR="00B92F20" w14:paraId="5528E7B5" w14:textId="77777777" w:rsidTr="00065817">
        <w:trPr>
          <w:jc w:val="center"/>
        </w:trPr>
        <w:tc>
          <w:tcPr>
            <w:tcW w:w="640" w:type="dxa"/>
          </w:tcPr>
          <w:p w14:paraId="1D79A13A" w14:textId="77777777" w:rsidR="00B92F20" w:rsidRPr="00030489" w:rsidRDefault="00B92F20" w:rsidP="00B92F20">
            <w:pPr>
              <w:jc w:val="center"/>
            </w:pPr>
            <w:r>
              <w:t>41.</w:t>
            </w:r>
          </w:p>
        </w:tc>
        <w:tc>
          <w:tcPr>
            <w:tcW w:w="1855" w:type="dxa"/>
          </w:tcPr>
          <w:p w14:paraId="5E2AF733" w14:textId="77777777" w:rsidR="00B92F20" w:rsidRPr="00FD6C27" w:rsidRDefault="00B92F20" w:rsidP="00B92F20">
            <w:r w:rsidRPr="00030489">
              <w:t>ISTJ_4753</w:t>
            </w:r>
          </w:p>
        </w:tc>
        <w:tc>
          <w:tcPr>
            <w:tcW w:w="1673" w:type="dxa"/>
          </w:tcPr>
          <w:p w14:paraId="315A4428" w14:textId="77777777" w:rsidR="00B92F20" w:rsidRDefault="00B92F20" w:rsidP="00B92F20">
            <w:pPr>
              <w:jc w:val="center"/>
            </w:pPr>
            <w:r>
              <w:t>363</w:t>
            </w:r>
          </w:p>
        </w:tc>
        <w:tc>
          <w:tcPr>
            <w:tcW w:w="1753" w:type="dxa"/>
          </w:tcPr>
          <w:p w14:paraId="6EF58A32"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5CC38DEF" w14:textId="77777777" w:rsidR="00B92F20" w:rsidRPr="00280878" w:rsidRDefault="00B92F20" w:rsidP="00B92F20">
            <w:pPr>
              <w:jc w:val="center"/>
              <w:rPr>
                <w:rFonts w:ascii="Calibri" w:hAnsi="Calibri"/>
                <w:color w:val="000000"/>
              </w:rPr>
            </w:pPr>
            <w:r>
              <w:rPr>
                <w:rFonts w:ascii="Calibri" w:hAnsi="Calibri"/>
                <w:color w:val="000000"/>
              </w:rPr>
              <w:t>8/18/2014 23:48</w:t>
            </w:r>
          </w:p>
        </w:tc>
      </w:tr>
      <w:tr w:rsidR="00B92F20" w14:paraId="6B7DEC2F" w14:textId="77777777" w:rsidTr="00065817">
        <w:trPr>
          <w:jc w:val="center"/>
        </w:trPr>
        <w:tc>
          <w:tcPr>
            <w:tcW w:w="640" w:type="dxa"/>
          </w:tcPr>
          <w:p w14:paraId="1D4DFB73" w14:textId="77777777" w:rsidR="00B92F20" w:rsidRPr="0084115D" w:rsidRDefault="00B92F20" w:rsidP="00B92F20">
            <w:pPr>
              <w:jc w:val="center"/>
            </w:pPr>
            <w:r>
              <w:t>42.</w:t>
            </w:r>
          </w:p>
        </w:tc>
        <w:tc>
          <w:tcPr>
            <w:tcW w:w="1855" w:type="dxa"/>
          </w:tcPr>
          <w:p w14:paraId="53B42572" w14:textId="77777777" w:rsidR="00B92F20" w:rsidRPr="00FD6C27" w:rsidRDefault="00B92F20" w:rsidP="00B92F20">
            <w:r w:rsidRPr="0084115D">
              <w:t>ISTJ_4968</w:t>
            </w:r>
          </w:p>
        </w:tc>
        <w:tc>
          <w:tcPr>
            <w:tcW w:w="1673" w:type="dxa"/>
          </w:tcPr>
          <w:p w14:paraId="410D68DF" w14:textId="77777777" w:rsidR="00B92F20" w:rsidRDefault="00B92F20" w:rsidP="00B92F20">
            <w:pPr>
              <w:jc w:val="center"/>
            </w:pPr>
            <w:r>
              <w:t>95</w:t>
            </w:r>
          </w:p>
        </w:tc>
        <w:tc>
          <w:tcPr>
            <w:tcW w:w="1753" w:type="dxa"/>
          </w:tcPr>
          <w:p w14:paraId="3A7D006A"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6885AE55" w14:textId="77777777" w:rsidR="00B92F20" w:rsidRPr="00280878" w:rsidRDefault="00B92F20" w:rsidP="00B92F20">
            <w:pPr>
              <w:jc w:val="center"/>
              <w:rPr>
                <w:rFonts w:ascii="Calibri" w:hAnsi="Calibri"/>
                <w:color w:val="000000"/>
              </w:rPr>
            </w:pPr>
            <w:r>
              <w:rPr>
                <w:rFonts w:ascii="Calibri" w:hAnsi="Calibri"/>
                <w:color w:val="000000"/>
              </w:rPr>
              <w:t>8/16/2014 21:03</w:t>
            </w:r>
          </w:p>
        </w:tc>
      </w:tr>
      <w:tr w:rsidR="00B92F20" w14:paraId="585955C5" w14:textId="77777777" w:rsidTr="00065817">
        <w:trPr>
          <w:jc w:val="center"/>
        </w:trPr>
        <w:tc>
          <w:tcPr>
            <w:tcW w:w="640" w:type="dxa"/>
          </w:tcPr>
          <w:p w14:paraId="58DACA33" w14:textId="77777777" w:rsidR="00B92F20" w:rsidRPr="000F5DAB" w:rsidRDefault="00B92F20" w:rsidP="00B92F20">
            <w:pPr>
              <w:jc w:val="center"/>
            </w:pPr>
            <w:r>
              <w:t>43.</w:t>
            </w:r>
          </w:p>
        </w:tc>
        <w:tc>
          <w:tcPr>
            <w:tcW w:w="1855" w:type="dxa"/>
          </w:tcPr>
          <w:p w14:paraId="5C8BDB92" w14:textId="77777777" w:rsidR="00B92F20" w:rsidRPr="00FD6C27" w:rsidRDefault="00B92F20" w:rsidP="00B92F20">
            <w:r w:rsidRPr="000F5DAB">
              <w:t>ISTJ_9139</w:t>
            </w:r>
          </w:p>
        </w:tc>
        <w:tc>
          <w:tcPr>
            <w:tcW w:w="1673" w:type="dxa"/>
          </w:tcPr>
          <w:p w14:paraId="7C735018" w14:textId="77777777" w:rsidR="00B92F20" w:rsidRDefault="00B92F20" w:rsidP="00B92F20">
            <w:pPr>
              <w:jc w:val="center"/>
            </w:pPr>
            <w:r>
              <w:t>473</w:t>
            </w:r>
          </w:p>
        </w:tc>
        <w:tc>
          <w:tcPr>
            <w:tcW w:w="1753" w:type="dxa"/>
          </w:tcPr>
          <w:p w14:paraId="6ED4A3AC" w14:textId="77777777" w:rsidR="00B92F20" w:rsidRPr="00280878" w:rsidRDefault="00B92F20" w:rsidP="00B92F20">
            <w:pPr>
              <w:jc w:val="center"/>
              <w:rPr>
                <w:rFonts w:ascii="Calibri" w:hAnsi="Calibri"/>
                <w:color w:val="000000"/>
              </w:rPr>
            </w:pPr>
            <w:r>
              <w:rPr>
                <w:rFonts w:ascii="Calibri" w:hAnsi="Calibri"/>
                <w:color w:val="000000"/>
              </w:rPr>
              <w:t>7/3/2014 16:21</w:t>
            </w:r>
          </w:p>
        </w:tc>
        <w:tc>
          <w:tcPr>
            <w:tcW w:w="1724" w:type="dxa"/>
          </w:tcPr>
          <w:p w14:paraId="6E980088" w14:textId="77777777" w:rsidR="00B92F20" w:rsidRPr="00280878" w:rsidRDefault="00B92F20" w:rsidP="00B92F20">
            <w:pPr>
              <w:jc w:val="center"/>
              <w:rPr>
                <w:rFonts w:ascii="Calibri" w:hAnsi="Calibri"/>
                <w:color w:val="000000"/>
              </w:rPr>
            </w:pPr>
            <w:r>
              <w:rPr>
                <w:rFonts w:ascii="Calibri" w:hAnsi="Calibri"/>
                <w:color w:val="000000"/>
              </w:rPr>
              <w:t>8/20/2014 5:57</w:t>
            </w:r>
          </w:p>
        </w:tc>
      </w:tr>
      <w:tr w:rsidR="00B92F20" w14:paraId="4539372B" w14:textId="77777777" w:rsidTr="00065817">
        <w:trPr>
          <w:jc w:val="center"/>
        </w:trPr>
        <w:tc>
          <w:tcPr>
            <w:tcW w:w="640" w:type="dxa"/>
          </w:tcPr>
          <w:p w14:paraId="763C43D9" w14:textId="77777777" w:rsidR="00B92F20" w:rsidRPr="00B5176F" w:rsidRDefault="00B92F20" w:rsidP="00B92F20">
            <w:pPr>
              <w:jc w:val="center"/>
            </w:pPr>
            <w:r>
              <w:t>44.</w:t>
            </w:r>
          </w:p>
        </w:tc>
        <w:tc>
          <w:tcPr>
            <w:tcW w:w="1855" w:type="dxa"/>
          </w:tcPr>
          <w:p w14:paraId="0103E182" w14:textId="77777777" w:rsidR="00B92F20" w:rsidRPr="000F5DAB" w:rsidRDefault="00B92F20" w:rsidP="00B92F20">
            <w:r w:rsidRPr="00B5176F">
              <w:t>ISTJ_9576</w:t>
            </w:r>
          </w:p>
        </w:tc>
        <w:tc>
          <w:tcPr>
            <w:tcW w:w="1673" w:type="dxa"/>
          </w:tcPr>
          <w:p w14:paraId="0CEEED81" w14:textId="77777777" w:rsidR="00B92F20" w:rsidRDefault="00B92F20" w:rsidP="00B92F20">
            <w:pPr>
              <w:jc w:val="center"/>
            </w:pPr>
            <w:r>
              <w:t>198</w:t>
            </w:r>
          </w:p>
        </w:tc>
        <w:tc>
          <w:tcPr>
            <w:tcW w:w="1753" w:type="dxa"/>
          </w:tcPr>
          <w:p w14:paraId="451A26F6" w14:textId="77777777" w:rsidR="00B92F20" w:rsidRPr="00280878" w:rsidRDefault="00B92F20" w:rsidP="00B92F20">
            <w:pPr>
              <w:jc w:val="center"/>
              <w:rPr>
                <w:rFonts w:ascii="Calibri" w:hAnsi="Calibri"/>
                <w:color w:val="000000"/>
              </w:rPr>
            </w:pPr>
            <w:r>
              <w:rPr>
                <w:rFonts w:ascii="Calibri" w:hAnsi="Calibri"/>
                <w:color w:val="000000"/>
              </w:rPr>
              <w:t>7/4/2014 1:00</w:t>
            </w:r>
          </w:p>
        </w:tc>
        <w:tc>
          <w:tcPr>
            <w:tcW w:w="1724" w:type="dxa"/>
          </w:tcPr>
          <w:p w14:paraId="17557A15" w14:textId="77777777" w:rsidR="00B92F20" w:rsidRPr="00280878" w:rsidRDefault="00B92F20" w:rsidP="00B92F20">
            <w:pPr>
              <w:jc w:val="center"/>
              <w:rPr>
                <w:rFonts w:ascii="Calibri" w:hAnsi="Calibri"/>
                <w:color w:val="000000"/>
              </w:rPr>
            </w:pPr>
            <w:r>
              <w:rPr>
                <w:rFonts w:ascii="Calibri" w:hAnsi="Calibri"/>
                <w:color w:val="000000"/>
              </w:rPr>
              <w:t>8/18/2014 7:12</w:t>
            </w:r>
          </w:p>
        </w:tc>
      </w:tr>
      <w:tr w:rsidR="00B92F20" w14:paraId="20C870A5" w14:textId="77777777" w:rsidTr="00065817">
        <w:trPr>
          <w:jc w:val="center"/>
        </w:trPr>
        <w:tc>
          <w:tcPr>
            <w:tcW w:w="640" w:type="dxa"/>
          </w:tcPr>
          <w:p w14:paraId="3F0647A9" w14:textId="77777777" w:rsidR="00B92F20" w:rsidRPr="004D4B77" w:rsidRDefault="00B92F20" w:rsidP="00B92F20">
            <w:pPr>
              <w:jc w:val="center"/>
            </w:pPr>
            <w:r>
              <w:t>45.</w:t>
            </w:r>
          </w:p>
        </w:tc>
        <w:tc>
          <w:tcPr>
            <w:tcW w:w="1855" w:type="dxa"/>
          </w:tcPr>
          <w:p w14:paraId="6EF7EC78" w14:textId="77777777" w:rsidR="00B92F20" w:rsidRPr="000F5DAB" w:rsidRDefault="00B92F20" w:rsidP="00B92F20">
            <w:r w:rsidRPr="004D4B77">
              <w:t>ISTP_3948</w:t>
            </w:r>
          </w:p>
        </w:tc>
        <w:tc>
          <w:tcPr>
            <w:tcW w:w="1673" w:type="dxa"/>
          </w:tcPr>
          <w:p w14:paraId="38379BC6" w14:textId="77777777" w:rsidR="00B92F20" w:rsidRDefault="00B92F20" w:rsidP="00B92F20">
            <w:pPr>
              <w:jc w:val="center"/>
            </w:pPr>
            <w:r>
              <w:t>500</w:t>
            </w:r>
          </w:p>
        </w:tc>
        <w:tc>
          <w:tcPr>
            <w:tcW w:w="1753" w:type="dxa"/>
          </w:tcPr>
          <w:p w14:paraId="485FCF39" w14:textId="77777777" w:rsidR="00B92F20" w:rsidRPr="00280878" w:rsidRDefault="00B92F20" w:rsidP="00B92F20">
            <w:pPr>
              <w:jc w:val="center"/>
              <w:rPr>
                <w:rFonts w:ascii="Calibri" w:hAnsi="Calibri"/>
                <w:color w:val="000000"/>
              </w:rPr>
            </w:pPr>
            <w:r>
              <w:rPr>
                <w:rFonts w:ascii="Calibri" w:hAnsi="Calibri"/>
                <w:color w:val="000000"/>
              </w:rPr>
              <w:t>6/26/2014 5:29</w:t>
            </w:r>
          </w:p>
        </w:tc>
        <w:tc>
          <w:tcPr>
            <w:tcW w:w="1724" w:type="dxa"/>
          </w:tcPr>
          <w:p w14:paraId="1E9DA4D0" w14:textId="77777777" w:rsidR="00B92F20" w:rsidRPr="00280878" w:rsidRDefault="00B92F20" w:rsidP="00B92F20">
            <w:pPr>
              <w:jc w:val="center"/>
              <w:rPr>
                <w:rFonts w:ascii="Calibri" w:hAnsi="Calibri"/>
                <w:color w:val="000000"/>
              </w:rPr>
            </w:pPr>
            <w:r>
              <w:rPr>
                <w:rFonts w:ascii="Calibri" w:hAnsi="Calibri"/>
                <w:color w:val="000000"/>
              </w:rPr>
              <w:t>8/20/2014 1:28</w:t>
            </w:r>
          </w:p>
        </w:tc>
      </w:tr>
      <w:tr w:rsidR="00B92F20" w14:paraId="167B3F27" w14:textId="77777777" w:rsidTr="00065817">
        <w:trPr>
          <w:jc w:val="center"/>
        </w:trPr>
        <w:tc>
          <w:tcPr>
            <w:tcW w:w="640" w:type="dxa"/>
          </w:tcPr>
          <w:p w14:paraId="44961C71" w14:textId="77777777" w:rsidR="00B92F20" w:rsidRPr="00A65621" w:rsidRDefault="00B92F20" w:rsidP="00B92F20">
            <w:pPr>
              <w:jc w:val="center"/>
            </w:pPr>
            <w:r>
              <w:t>46.</w:t>
            </w:r>
          </w:p>
        </w:tc>
        <w:tc>
          <w:tcPr>
            <w:tcW w:w="1855" w:type="dxa"/>
          </w:tcPr>
          <w:p w14:paraId="4DCE0539" w14:textId="77777777" w:rsidR="00B92F20" w:rsidRPr="000F5DAB" w:rsidRDefault="00B92F20" w:rsidP="00B92F20">
            <w:r w:rsidRPr="00A65621">
              <w:t>ISTP_7676</w:t>
            </w:r>
          </w:p>
        </w:tc>
        <w:tc>
          <w:tcPr>
            <w:tcW w:w="1673" w:type="dxa"/>
          </w:tcPr>
          <w:p w14:paraId="73AB444E" w14:textId="77777777" w:rsidR="00B92F20" w:rsidRDefault="00B92F20" w:rsidP="00B92F20">
            <w:pPr>
              <w:jc w:val="center"/>
            </w:pPr>
            <w:r>
              <w:t>365</w:t>
            </w:r>
          </w:p>
        </w:tc>
        <w:tc>
          <w:tcPr>
            <w:tcW w:w="1753" w:type="dxa"/>
          </w:tcPr>
          <w:p w14:paraId="0C68540F" w14:textId="77777777"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14:paraId="196D7055" w14:textId="77777777" w:rsidR="00B92F20" w:rsidRPr="00280878" w:rsidRDefault="00B92F20" w:rsidP="00B92F20">
            <w:pPr>
              <w:jc w:val="center"/>
              <w:rPr>
                <w:rFonts w:ascii="Calibri" w:hAnsi="Calibri"/>
                <w:color w:val="000000"/>
              </w:rPr>
            </w:pPr>
            <w:r>
              <w:rPr>
                <w:rFonts w:ascii="Calibri" w:hAnsi="Calibri"/>
                <w:color w:val="000000"/>
              </w:rPr>
              <w:t>8/19/2014 22:11</w:t>
            </w:r>
          </w:p>
        </w:tc>
      </w:tr>
      <w:tr w:rsidR="00B92F20" w14:paraId="55BAA09D" w14:textId="77777777" w:rsidTr="00065817">
        <w:trPr>
          <w:jc w:val="center"/>
        </w:trPr>
        <w:tc>
          <w:tcPr>
            <w:tcW w:w="640" w:type="dxa"/>
          </w:tcPr>
          <w:p w14:paraId="11327F95" w14:textId="77777777" w:rsidR="00B92F20" w:rsidRPr="00A65621" w:rsidRDefault="00B92F20" w:rsidP="00B92F20">
            <w:pPr>
              <w:jc w:val="center"/>
            </w:pPr>
            <w:r>
              <w:t>47.</w:t>
            </w:r>
          </w:p>
        </w:tc>
        <w:tc>
          <w:tcPr>
            <w:tcW w:w="1855" w:type="dxa"/>
          </w:tcPr>
          <w:p w14:paraId="59552462" w14:textId="77777777" w:rsidR="00B92F20" w:rsidRPr="000F5DAB" w:rsidRDefault="00B92F20" w:rsidP="00B92F20">
            <w:r w:rsidRPr="00A65621">
              <w:t>XXXX_XXXX</w:t>
            </w:r>
          </w:p>
        </w:tc>
        <w:tc>
          <w:tcPr>
            <w:tcW w:w="1673" w:type="dxa"/>
          </w:tcPr>
          <w:p w14:paraId="3261B8B7" w14:textId="77777777" w:rsidR="00B92F20" w:rsidRDefault="00B92F20" w:rsidP="00B92F20">
            <w:pPr>
              <w:jc w:val="center"/>
            </w:pPr>
            <w:r>
              <w:t>434</w:t>
            </w:r>
          </w:p>
        </w:tc>
        <w:tc>
          <w:tcPr>
            <w:tcW w:w="1753" w:type="dxa"/>
          </w:tcPr>
          <w:p w14:paraId="69F81AA5" w14:textId="77777777" w:rsidR="00B92F20" w:rsidRPr="00280878" w:rsidRDefault="00B92F20" w:rsidP="00B92F20">
            <w:pPr>
              <w:jc w:val="center"/>
              <w:rPr>
                <w:rFonts w:ascii="Calibri" w:hAnsi="Calibri"/>
                <w:color w:val="000000"/>
              </w:rPr>
            </w:pPr>
            <w:r>
              <w:rPr>
                <w:rFonts w:ascii="Calibri" w:hAnsi="Calibri"/>
                <w:color w:val="000000"/>
              </w:rPr>
              <w:t>6/27/2014 5:31</w:t>
            </w:r>
          </w:p>
        </w:tc>
        <w:tc>
          <w:tcPr>
            <w:tcW w:w="1724" w:type="dxa"/>
          </w:tcPr>
          <w:p w14:paraId="6E2327CC" w14:textId="77777777" w:rsidR="00B92F20" w:rsidRPr="00280878" w:rsidRDefault="00B92F20" w:rsidP="00B92F20">
            <w:pPr>
              <w:jc w:val="center"/>
              <w:rPr>
                <w:rFonts w:ascii="Calibri" w:hAnsi="Calibri"/>
                <w:color w:val="000000"/>
              </w:rPr>
            </w:pPr>
            <w:r>
              <w:rPr>
                <w:rFonts w:ascii="Calibri" w:hAnsi="Calibri"/>
                <w:color w:val="000000"/>
              </w:rPr>
              <w:t>8/21/2014 6:02</w:t>
            </w:r>
          </w:p>
        </w:tc>
      </w:tr>
    </w:tbl>
    <w:p w14:paraId="73B08943" w14:textId="77777777" w:rsidR="00020DC0" w:rsidRDefault="00020DC0" w:rsidP="00020DC0"/>
    <w:p w14:paraId="568ED490" w14:textId="77777777" w:rsidR="00891E20" w:rsidRPr="00020DC0" w:rsidRDefault="00891E20" w:rsidP="00020DC0"/>
    <w:p w14:paraId="407D70A7" w14:textId="77777777" w:rsidR="00394580" w:rsidRDefault="00394580" w:rsidP="00147A31">
      <w:pPr>
        <w:pStyle w:val="Heading1"/>
        <w:jc w:val="both"/>
      </w:pPr>
      <w:bookmarkStart w:id="21" w:name="_Toc418195682"/>
      <w:r>
        <w:t>Data Extraction</w:t>
      </w:r>
      <w:bookmarkEnd w:id="21"/>
    </w:p>
    <w:p w14:paraId="2757966E" w14:textId="77777777" w:rsidR="006461E1" w:rsidRDefault="00C132E7" w:rsidP="00147A31">
      <w:pPr>
        <w:tabs>
          <w:tab w:val="left" w:pos="7650"/>
        </w:tabs>
        <w:jc w:val="both"/>
        <w:rPr>
          <w:rFonts w:ascii="Times New Roman" w:hAnsi="Times New Roman" w:cs="Times New Roman"/>
          <w:sz w:val="24"/>
          <w:szCs w:val="24"/>
        </w:rPr>
      </w:pPr>
      <w:r w:rsidRPr="00C132E7">
        <w:rPr>
          <w:rFonts w:ascii="Times New Roman" w:hAnsi="Times New Roman" w:cs="Times New Roman"/>
          <w:sz w:val="24"/>
          <w:szCs w:val="24"/>
        </w:rPr>
        <w:t>We have described the condition of our data that we have collected</w:t>
      </w:r>
      <w:r>
        <w:rPr>
          <w:rFonts w:ascii="Times New Roman" w:hAnsi="Times New Roman" w:cs="Times New Roman"/>
          <w:sz w:val="24"/>
          <w:szCs w:val="24"/>
        </w:rPr>
        <w:t xml:space="preserve"> also the meaning of the value of data itself. </w:t>
      </w:r>
      <w:r w:rsidR="001B63BA">
        <w:rPr>
          <w:rFonts w:ascii="Times New Roman" w:hAnsi="Times New Roman" w:cs="Times New Roman"/>
          <w:sz w:val="24"/>
          <w:szCs w:val="24"/>
        </w:rPr>
        <w:t xml:space="preserve">We can use all of those data, or only one, two or more probes data according to our purpose. </w:t>
      </w:r>
      <w:r w:rsidR="009176C4">
        <w:rPr>
          <w:rFonts w:ascii="Times New Roman" w:hAnsi="Times New Roman" w:cs="Times New Roman"/>
          <w:sz w:val="24"/>
          <w:szCs w:val="24"/>
        </w:rPr>
        <w:t>The value from those data is still in raw (JSON) format, to extract the most important values or</w:t>
      </w:r>
      <w:r w:rsidR="004B3943">
        <w:rPr>
          <w:rFonts w:ascii="Times New Roman" w:hAnsi="Times New Roman" w:cs="Times New Roman"/>
          <w:sz w:val="24"/>
          <w:szCs w:val="24"/>
        </w:rPr>
        <w:t xml:space="preserve"> values that we need we have to develop code to do that. We already develop the code for data extraction. The code can be accessed it in </w:t>
      </w:r>
      <w:r w:rsidR="004B3943" w:rsidRPr="004B3943">
        <w:rPr>
          <w:rFonts w:ascii="Times New Roman" w:hAnsi="Times New Roman" w:cs="Times New Roman"/>
          <w:sz w:val="24"/>
          <w:szCs w:val="24"/>
        </w:rPr>
        <w:t>https://github.com/rischanlab/Rfunf</w:t>
      </w:r>
      <w:r w:rsidR="004B3943">
        <w:rPr>
          <w:rFonts w:ascii="Times New Roman" w:hAnsi="Times New Roman" w:cs="Times New Roman"/>
          <w:sz w:val="24"/>
          <w:szCs w:val="24"/>
        </w:rPr>
        <w:t xml:space="preserve"> in Data Extraction directory.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tblGrid>
      <w:tr w:rsidR="00E501B1" w14:paraId="41FDAA4F" w14:textId="77777777" w:rsidTr="00891E20">
        <w:tc>
          <w:tcPr>
            <w:tcW w:w="8540" w:type="dxa"/>
          </w:tcPr>
          <w:p w14:paraId="6632B2AE" w14:textId="77777777" w:rsidR="00E501B1" w:rsidRDefault="00E501B1" w:rsidP="00C37D2B">
            <w:pPr>
              <w:tabs>
                <w:tab w:val="left" w:pos="7650"/>
              </w:tabs>
              <w:jc w:val="center"/>
              <w:rPr>
                <w:rFonts w:ascii="Times New Roman" w:hAnsi="Times New Roman" w:cs="Times New Roman"/>
                <w:sz w:val="24"/>
                <w:szCs w:val="24"/>
              </w:rPr>
            </w:pPr>
            <w:r>
              <w:rPr>
                <w:noProof/>
              </w:rPr>
              <w:drawing>
                <wp:inline distT="0" distB="0" distL="0" distR="0" wp14:anchorId="19DBEFAB" wp14:editId="25862925">
                  <wp:extent cx="5098211" cy="2650234"/>
                  <wp:effectExtent l="0" t="0" r="7620" b="0"/>
                  <wp:docPr id="34" name="Picture 34" descr="D:\Dropbox\thesis\figures\ppt2\pptdata\battery_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thesis\figures\ppt2\pptdata\battery_fun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8211" cy="2650234"/>
                          </a:xfrm>
                          <a:prstGeom prst="rect">
                            <a:avLst/>
                          </a:prstGeom>
                          <a:noFill/>
                          <a:ln>
                            <a:noFill/>
                          </a:ln>
                        </pic:spPr>
                      </pic:pic>
                    </a:graphicData>
                  </a:graphic>
                </wp:inline>
              </w:drawing>
            </w:r>
          </w:p>
        </w:tc>
      </w:tr>
      <w:tr w:rsidR="00E501B1" w14:paraId="06D80CFC" w14:textId="77777777" w:rsidTr="00891E20">
        <w:tc>
          <w:tcPr>
            <w:tcW w:w="8540" w:type="dxa"/>
          </w:tcPr>
          <w:p w14:paraId="3B7B5E29" w14:textId="77777777" w:rsidR="00E501B1" w:rsidRDefault="00E501B1" w:rsidP="00C37D2B">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5. Example of data extraction (Battery Probes)</w:t>
            </w:r>
          </w:p>
        </w:tc>
      </w:tr>
    </w:tbl>
    <w:p w14:paraId="2976DAF7" w14:textId="77777777" w:rsidR="00E501B1" w:rsidRPr="00FC39A3" w:rsidRDefault="00E501B1" w:rsidP="00147A31">
      <w:pPr>
        <w:tabs>
          <w:tab w:val="left" w:pos="7650"/>
        </w:tabs>
        <w:jc w:val="both"/>
        <w:rPr>
          <w:rFonts w:ascii="Times New Roman" w:hAnsi="Times New Roman" w:cs="Times New Roman"/>
          <w:sz w:val="24"/>
          <w:szCs w:val="24"/>
        </w:rPr>
      </w:pPr>
    </w:p>
    <w:p w14:paraId="4FBB1124" w14:textId="77777777" w:rsidR="007E15DF" w:rsidRDefault="0086314D">
      <w:r>
        <w:t xml:space="preserve">The example of data extraction using R code can be seen in Figure 5. We can see the full code in my github project that I already gave before. </w:t>
      </w:r>
    </w:p>
    <w:p w14:paraId="568D82FE" w14:textId="77777777" w:rsidR="006461E1" w:rsidRPr="006461E1" w:rsidRDefault="006461E1" w:rsidP="00147A31">
      <w:pPr>
        <w:jc w:val="both"/>
      </w:pPr>
    </w:p>
    <w:p w14:paraId="0DE74037" w14:textId="77777777" w:rsidR="00821D5C" w:rsidRDefault="00394580" w:rsidP="00147A31">
      <w:pPr>
        <w:pStyle w:val="Heading1"/>
        <w:jc w:val="both"/>
      </w:pPr>
      <w:bookmarkStart w:id="22" w:name="_Toc418195683"/>
      <w:r>
        <w:lastRenderedPageBreak/>
        <w:t>Data Visualization</w:t>
      </w:r>
      <w:bookmarkEnd w:id="22"/>
    </w:p>
    <w:p w14:paraId="7B972DB5" w14:textId="77777777" w:rsidR="001109FF" w:rsidRPr="001109FF" w:rsidRDefault="001109FF" w:rsidP="001109FF">
      <w:pPr>
        <w:pStyle w:val="Heading2"/>
      </w:pPr>
      <w:bookmarkStart w:id="23" w:name="_Toc418195684"/>
      <w:r>
        <w:t>Visualize the Data in Web Application</w:t>
      </w:r>
      <w:bookmarkEnd w:id="23"/>
    </w:p>
    <w:p w14:paraId="71C16DA4"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After we collected personal user data from user’s smartphone, we need to analyze and visualize it. </w:t>
      </w:r>
      <w:r>
        <w:rPr>
          <w:rFonts w:ascii="Times New Roman" w:hAnsi="Times New Roman" w:cs="Times New Roman"/>
          <w:sz w:val="24"/>
          <w:szCs w:val="24"/>
        </w:rPr>
        <w:t>We also develop</w:t>
      </w:r>
      <w:r w:rsidRPr="006865F2">
        <w:rPr>
          <w:rFonts w:ascii="Times New Roman" w:hAnsi="Times New Roman" w:cs="Times New Roman"/>
          <w:sz w:val="24"/>
          <w:szCs w:val="24"/>
        </w:rPr>
        <w:t xml:space="preserve"> </w:t>
      </w:r>
      <w:r w:rsidR="00410DFE">
        <w:rPr>
          <w:rFonts w:ascii="Times New Roman" w:hAnsi="Times New Roman" w:cs="Times New Roman"/>
          <w:sz w:val="24"/>
          <w:szCs w:val="24"/>
        </w:rPr>
        <w:t xml:space="preserve">web </w:t>
      </w:r>
      <w:r w:rsidRPr="006865F2">
        <w:rPr>
          <w:rFonts w:ascii="Times New Roman" w:hAnsi="Times New Roman" w:cs="Times New Roman"/>
          <w:sz w:val="24"/>
          <w:szCs w:val="24"/>
        </w:rPr>
        <w:t xml:space="preserve">application </w:t>
      </w:r>
      <w:r>
        <w:rPr>
          <w:rFonts w:ascii="Times New Roman" w:hAnsi="Times New Roman" w:cs="Times New Roman"/>
          <w:sz w:val="24"/>
          <w:szCs w:val="24"/>
        </w:rPr>
        <w:t>to visualize the data</w:t>
      </w:r>
      <w:r w:rsidRPr="006865F2">
        <w:rPr>
          <w:rFonts w:ascii="Times New Roman" w:hAnsi="Times New Roman" w:cs="Times New Roman"/>
          <w:sz w:val="24"/>
          <w:szCs w:val="24"/>
        </w:rPr>
        <w:t xml:space="preserve">. We use R language to preprocessing, processing, and analysis personal user data. </w:t>
      </w:r>
    </w:p>
    <w:p w14:paraId="2498143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Traditional tools for data analysis such as matlab, R, SPSS and etc, only support for plotting the result such as in figure with (jpeg, jpg, png) format and pdf. When we need generate document report or maybe want to expose the result in web, we have to copy the result to the web. The problem is when the data changed, we need to plot again and copy again to our document report or to the web. This application solve that problem. We use shiny library from R studio which can support to generate reproducible result for research with beautiful, interactive and responsive web layout. </w:t>
      </w:r>
      <w:r w:rsidR="00D729A3">
        <w:rPr>
          <w:rFonts w:ascii="Times New Roman" w:hAnsi="Times New Roman" w:cs="Times New Roman"/>
          <w:sz w:val="24"/>
          <w:szCs w:val="24"/>
        </w:rPr>
        <w:t>Figure 6. Shows the list of file in shiny project directory.</w:t>
      </w:r>
    </w:p>
    <w:p w14:paraId="794BF0D2"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26E548DC" wp14:editId="4528E049">
            <wp:extent cx="3708806" cy="1229932"/>
            <wp:effectExtent l="0" t="0" r="6350" b="8890"/>
            <wp:docPr id="29" name="Picture 29" descr="C:\Users\rischan\Pictures\mad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chan\Pictures\mades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482" cy="1249059"/>
                    </a:xfrm>
                    <a:prstGeom prst="rect">
                      <a:avLst/>
                    </a:prstGeom>
                    <a:noFill/>
                    <a:ln>
                      <a:noFill/>
                    </a:ln>
                  </pic:spPr>
                </pic:pic>
              </a:graphicData>
            </a:graphic>
          </wp:inline>
        </w:drawing>
      </w:r>
    </w:p>
    <w:p w14:paraId="716291A3" w14:textId="77777777" w:rsidR="006865F2" w:rsidRPr="006865F2" w:rsidRDefault="00C37D2B" w:rsidP="00E666C1">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6</w:t>
      </w:r>
      <w:r w:rsidR="006865F2" w:rsidRPr="006865F2">
        <w:rPr>
          <w:rFonts w:ascii="Times New Roman" w:hAnsi="Times New Roman" w:cs="Times New Roman"/>
          <w:sz w:val="24"/>
          <w:szCs w:val="24"/>
        </w:rPr>
        <w:t>. List of files of this framework</w:t>
      </w:r>
    </w:p>
    <w:p w14:paraId="6D7A030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This application contain three main files: ui.R, server.R, and shiny.R.</w:t>
      </w:r>
    </w:p>
    <w:p w14:paraId="7CD374F7"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ui.R is file that contain script to manage ui and layout of shiny application. The number of code is 202 lines with size 12 KB.</w:t>
      </w:r>
    </w:p>
    <w:p w14:paraId="573B1BF1"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server.R is file that contain main script for loading, preprocessing, processing, and analysis the data, script using R language. Actually, This file contain many of functions, I just put all of functions in one file. The number of code in this file is 547 lines with size 25 KB.</w:t>
      </w:r>
    </w:p>
    <w:p w14:paraId="11ABE244"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shiny.R is config file, such as the user key, and about application configuration. This file only contain 37 lines with size 1 KB.</w:t>
      </w:r>
    </w:p>
    <w:p w14:paraId="0A140BE5" w14:textId="77777777" w:rsidR="006865F2" w:rsidRPr="006865F2" w:rsidRDefault="006865F2" w:rsidP="006865F2">
      <w:pPr>
        <w:numPr>
          <w:ilvl w:val="0"/>
          <w:numId w:val="8"/>
        </w:num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Report.Rmd this is just an example of Rmarkdown report. By using this file we can download file from plotting result (ex: regression plot) in many format such as PDF, HTML, and DOCX. The important thing is the file contain R source code and the result, so users who download that result plot they can see the source code and when they try that code in R environment will get same result. So, usually researcher call it “reproducible sample”. </w:t>
      </w:r>
    </w:p>
    <w:p w14:paraId="3E1904B7"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lastRenderedPageBreak/>
        <w:t>The user data that we collected can be copy to folder ‘</w:t>
      </w:r>
      <w:r w:rsidRPr="006865F2">
        <w:rPr>
          <w:rFonts w:ascii="Times New Roman" w:hAnsi="Times New Roman" w:cs="Times New Roman"/>
          <w:i/>
          <w:sz w:val="24"/>
          <w:szCs w:val="24"/>
        </w:rPr>
        <w:t>db</w:t>
      </w:r>
      <w:r w:rsidRPr="006865F2">
        <w:rPr>
          <w:rFonts w:ascii="Times New Roman" w:hAnsi="Times New Roman" w:cs="Times New Roman"/>
          <w:sz w:val="24"/>
          <w:szCs w:val="24"/>
        </w:rPr>
        <w:t>’. To start this application, we need to go to parent directory before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directory. Directory ‘</w:t>
      </w:r>
      <w:r w:rsidRPr="006865F2">
        <w:rPr>
          <w:rFonts w:ascii="Times New Roman" w:hAnsi="Times New Roman" w:cs="Times New Roman"/>
          <w:i/>
          <w:sz w:val="24"/>
          <w:szCs w:val="24"/>
        </w:rPr>
        <w:t>datalog’</w:t>
      </w:r>
      <w:r w:rsidRPr="006865F2">
        <w:rPr>
          <w:rFonts w:ascii="Times New Roman" w:hAnsi="Times New Roman" w:cs="Times New Roman"/>
          <w:sz w:val="24"/>
          <w:szCs w:val="24"/>
        </w:rPr>
        <w:t xml:space="preserve"> means the name of this application. </w:t>
      </w:r>
      <w:r w:rsidR="00A36758">
        <w:rPr>
          <w:rFonts w:ascii="Times New Roman" w:hAnsi="Times New Roman" w:cs="Times New Roman"/>
          <w:sz w:val="24"/>
          <w:szCs w:val="24"/>
        </w:rPr>
        <w:t xml:space="preserve">This web application can be downloaded in </w:t>
      </w:r>
      <w:r w:rsidR="00A36758" w:rsidRPr="00A36758">
        <w:rPr>
          <w:rFonts w:ascii="Times New Roman" w:hAnsi="Times New Roman" w:cs="Times New Roman"/>
          <w:sz w:val="24"/>
          <w:szCs w:val="24"/>
        </w:rPr>
        <w:t>https://github.com/rischanlab/ITRC</w:t>
      </w:r>
      <w:r w:rsidR="00A36758">
        <w:rPr>
          <w:rFonts w:ascii="Times New Roman" w:hAnsi="Times New Roman" w:cs="Times New Roman"/>
          <w:sz w:val="24"/>
          <w:szCs w:val="24"/>
        </w:rPr>
        <w:t xml:space="preserve">. </w:t>
      </w:r>
    </w:p>
    <w:p w14:paraId="60D6C6FB"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To start this application using this command:</w:t>
      </w:r>
    </w:p>
    <w:p w14:paraId="2A9C779B"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14:paraId="4FA548C7" w14:textId="77777777" w:rsid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Actually the purpose for creating this application is to running in server (Shiny server), but for the example, we also can run this application in desktop environment. See the video demo_example.mov in this directory. To run this application we need some software requirements, on the next page we explain about how to setup environment in Ubuntu 12.04 or later. </w:t>
      </w:r>
      <w:r w:rsidR="003E5ACD">
        <w:rPr>
          <w:rFonts w:ascii="Times New Roman" w:hAnsi="Times New Roman" w:cs="Times New Roman"/>
          <w:sz w:val="24"/>
          <w:szCs w:val="24"/>
        </w:rPr>
        <w:t xml:space="preserve">Example layout with this application can be seen in Figure 7. Data summary, Figure 8. </w:t>
      </w:r>
      <w:r w:rsidR="00986198">
        <w:rPr>
          <w:rFonts w:ascii="Times New Roman" w:hAnsi="Times New Roman" w:cs="Times New Roman"/>
          <w:sz w:val="24"/>
          <w:szCs w:val="24"/>
        </w:rPr>
        <w:t>Data summary using responsive table, Figure 9.</w:t>
      </w:r>
      <w:r w:rsidR="00481D23">
        <w:rPr>
          <w:rFonts w:ascii="Times New Roman" w:hAnsi="Times New Roman" w:cs="Times New Roman"/>
          <w:sz w:val="24"/>
          <w:szCs w:val="24"/>
        </w:rPr>
        <w:t xml:space="preserve"> Example plot of nearby Access Point, and Figure 10. Example plot of regression function that can be download as the reproducible research document. </w:t>
      </w:r>
    </w:p>
    <w:p w14:paraId="12E5E179" w14:textId="77777777" w:rsidR="00FB7CA4" w:rsidRPr="006865F2" w:rsidRDefault="00FB7CA4" w:rsidP="006865F2">
      <w:pPr>
        <w:tabs>
          <w:tab w:val="left" w:pos="7650"/>
        </w:tabs>
        <w:jc w:val="both"/>
        <w:rPr>
          <w:rFonts w:ascii="Times New Roman" w:hAnsi="Times New Roman" w:cs="Times New Roman"/>
          <w:sz w:val="24"/>
          <w:szCs w:val="24"/>
        </w:rPr>
      </w:pPr>
    </w:p>
    <w:p w14:paraId="18079702" w14:textId="77777777" w:rsidR="006865F2" w:rsidRPr="006865F2" w:rsidRDefault="006865F2" w:rsidP="003E5ACD">
      <w:pPr>
        <w:rPr>
          <w:rFonts w:ascii="Times New Roman" w:hAnsi="Times New Roman" w:cs="Times New Roman"/>
          <w:sz w:val="24"/>
          <w:szCs w:val="24"/>
        </w:rPr>
      </w:pPr>
      <w:r w:rsidRPr="006865F2">
        <w:rPr>
          <w:rFonts w:ascii="Times New Roman" w:hAnsi="Times New Roman" w:cs="Times New Roman"/>
          <w:sz w:val="24"/>
          <w:szCs w:val="24"/>
        </w:rPr>
        <w:t xml:space="preserve">Example Layout of this application. </w:t>
      </w:r>
    </w:p>
    <w:p w14:paraId="7638D61B"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4C312B7B" wp14:editId="155DFB28">
            <wp:extent cx="5355141" cy="2819400"/>
            <wp:effectExtent l="0" t="0" r="0" b="0"/>
            <wp:docPr id="30" name="Picture 30" descr="D:\Dropbox\RESEARCH\ITRC\figures\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RESEARCH\ITRC\figures\app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58784" cy="2821318"/>
                    </a:xfrm>
                    <a:prstGeom prst="rect">
                      <a:avLst/>
                    </a:prstGeom>
                    <a:noFill/>
                    <a:ln>
                      <a:noFill/>
                    </a:ln>
                  </pic:spPr>
                </pic:pic>
              </a:graphicData>
            </a:graphic>
          </wp:inline>
        </w:drawing>
      </w:r>
    </w:p>
    <w:p w14:paraId="7D7AB45A"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7</w:t>
      </w:r>
      <w:r w:rsidRPr="006865F2">
        <w:rPr>
          <w:rFonts w:ascii="Times New Roman" w:hAnsi="Times New Roman" w:cs="Times New Roman"/>
          <w:sz w:val="24"/>
          <w:szCs w:val="24"/>
        </w:rPr>
        <w:t>. Example plot of user data log (Installed Application in User’s smartphone)</w:t>
      </w:r>
    </w:p>
    <w:p w14:paraId="6765EC49" w14:textId="77777777" w:rsidR="006865F2" w:rsidRPr="006865F2" w:rsidRDefault="006865F2" w:rsidP="006865F2">
      <w:pPr>
        <w:tabs>
          <w:tab w:val="left" w:pos="7650"/>
        </w:tabs>
        <w:jc w:val="both"/>
        <w:rPr>
          <w:rFonts w:ascii="Times New Roman" w:hAnsi="Times New Roman" w:cs="Times New Roman"/>
          <w:sz w:val="24"/>
          <w:szCs w:val="24"/>
        </w:rPr>
      </w:pPr>
    </w:p>
    <w:p w14:paraId="4C2695A5"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lastRenderedPageBreak/>
        <w:drawing>
          <wp:inline distT="0" distB="0" distL="0" distR="0" wp14:anchorId="5178EF78" wp14:editId="2787A271">
            <wp:extent cx="5114925" cy="2770584"/>
            <wp:effectExtent l="0" t="0" r="0" b="0"/>
            <wp:docPr id="31" name="Picture 31" descr="D:\Dropbox\RESEARCH\ITRC\figures\basi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RESEARCH\ITRC\figures\basic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53" cy="2777749"/>
                    </a:xfrm>
                    <a:prstGeom prst="rect">
                      <a:avLst/>
                    </a:prstGeom>
                    <a:noFill/>
                    <a:ln>
                      <a:noFill/>
                    </a:ln>
                  </pic:spPr>
                </pic:pic>
              </a:graphicData>
            </a:graphic>
          </wp:inline>
        </w:drawing>
      </w:r>
    </w:p>
    <w:p w14:paraId="7F47AEB5"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t xml:space="preserve">Figure </w:t>
      </w:r>
      <w:r w:rsidR="003E5ACD">
        <w:rPr>
          <w:rFonts w:ascii="Times New Roman" w:hAnsi="Times New Roman" w:cs="Times New Roman"/>
          <w:sz w:val="24"/>
          <w:szCs w:val="24"/>
        </w:rPr>
        <w:t>8</w:t>
      </w:r>
      <w:r w:rsidRPr="006865F2">
        <w:rPr>
          <w:rFonts w:ascii="Times New Roman" w:hAnsi="Times New Roman" w:cs="Times New Roman"/>
          <w:sz w:val="24"/>
          <w:szCs w:val="24"/>
        </w:rPr>
        <w:t>.  Different layout to show the data (Nearby Bluetooth data)</w:t>
      </w:r>
    </w:p>
    <w:p w14:paraId="7C0658CD" w14:textId="77777777" w:rsidR="00FB7CA4" w:rsidRPr="006865F2" w:rsidRDefault="00FB7CA4" w:rsidP="00FB7CA4">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196F8658" wp14:editId="6681A7C5">
            <wp:extent cx="4981575" cy="3302393"/>
            <wp:effectExtent l="0" t="0" r="0" b="0"/>
            <wp:docPr id="32" name="Picture 32" descr="D:\Dropbox\RESEARCH\ITRC\figures\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RESEARCH\ITRC\figures\plot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5509" cy="3311630"/>
                    </a:xfrm>
                    <a:prstGeom prst="rect">
                      <a:avLst/>
                    </a:prstGeom>
                    <a:noFill/>
                    <a:ln>
                      <a:noFill/>
                    </a:ln>
                  </pic:spPr>
                </pic:pic>
              </a:graphicData>
            </a:graphic>
          </wp:inline>
        </w:drawing>
      </w:r>
    </w:p>
    <w:p w14:paraId="1A89A4D7" w14:textId="77777777" w:rsidR="00FB7CA4" w:rsidRPr="006865F2" w:rsidRDefault="00FB7CA4"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9</w:t>
      </w:r>
      <w:r w:rsidRPr="006865F2">
        <w:rPr>
          <w:rFonts w:ascii="Times New Roman" w:hAnsi="Times New Roman" w:cs="Times New Roman"/>
          <w:sz w:val="24"/>
          <w:szCs w:val="24"/>
        </w:rPr>
        <w:t>. Example plot of Nearby Access Point</w:t>
      </w:r>
    </w:p>
    <w:p w14:paraId="2D858308" w14:textId="77777777" w:rsidR="006865F2" w:rsidRPr="006865F2" w:rsidRDefault="006865F2" w:rsidP="00FB7CA4">
      <w:pPr>
        <w:tabs>
          <w:tab w:val="left" w:pos="7650"/>
        </w:tabs>
        <w:jc w:val="center"/>
        <w:rPr>
          <w:rFonts w:ascii="Times New Roman" w:hAnsi="Times New Roman" w:cs="Times New Roman"/>
          <w:sz w:val="24"/>
          <w:szCs w:val="24"/>
        </w:rPr>
      </w:pPr>
      <w:r w:rsidRPr="006865F2">
        <w:rPr>
          <w:rFonts w:ascii="Times New Roman" w:hAnsi="Times New Roman" w:cs="Times New Roman"/>
          <w:sz w:val="24"/>
          <w:szCs w:val="24"/>
        </w:rPr>
        <w:br w:type="page"/>
      </w:r>
    </w:p>
    <w:p w14:paraId="760082D9" w14:textId="77777777" w:rsidR="006865F2" w:rsidRPr="006865F2" w:rsidRDefault="006865F2" w:rsidP="00E666C1">
      <w:pPr>
        <w:tabs>
          <w:tab w:val="left" w:pos="7650"/>
        </w:tabs>
        <w:jc w:val="center"/>
        <w:rPr>
          <w:rFonts w:ascii="Times New Roman" w:hAnsi="Times New Roman" w:cs="Times New Roman"/>
          <w:sz w:val="24"/>
          <w:szCs w:val="24"/>
        </w:rPr>
      </w:pPr>
    </w:p>
    <w:p w14:paraId="0CA8C0D6" w14:textId="77777777" w:rsidR="006865F2" w:rsidRPr="006865F2" w:rsidRDefault="006865F2" w:rsidP="00E666C1">
      <w:pPr>
        <w:tabs>
          <w:tab w:val="left" w:pos="7650"/>
        </w:tabs>
        <w:jc w:val="center"/>
        <w:rPr>
          <w:rFonts w:ascii="Times New Roman" w:hAnsi="Times New Roman" w:cs="Times New Roman"/>
          <w:sz w:val="24"/>
          <w:szCs w:val="24"/>
        </w:rPr>
      </w:pPr>
      <w:r w:rsidRPr="006865F2">
        <w:rPr>
          <w:rFonts w:ascii="Times New Roman" w:hAnsi="Times New Roman" w:cs="Times New Roman"/>
          <w:noProof/>
          <w:sz w:val="24"/>
          <w:szCs w:val="24"/>
        </w:rPr>
        <w:drawing>
          <wp:inline distT="0" distB="0" distL="0" distR="0" wp14:anchorId="170E2D8D" wp14:editId="15F62CCD">
            <wp:extent cx="5429250" cy="2074096"/>
            <wp:effectExtent l="0" t="0" r="0" b="2540"/>
            <wp:docPr id="33" name="Picture 33" descr="D:\Dropbox\RESEARCH\ITRC\figures\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RESEARCH\ITRC\figures\regress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3620" cy="2079585"/>
                    </a:xfrm>
                    <a:prstGeom prst="rect">
                      <a:avLst/>
                    </a:prstGeom>
                    <a:noFill/>
                    <a:ln>
                      <a:noFill/>
                    </a:ln>
                  </pic:spPr>
                </pic:pic>
              </a:graphicData>
            </a:graphic>
          </wp:inline>
        </w:drawing>
      </w:r>
    </w:p>
    <w:p w14:paraId="40FA8AEA" w14:textId="77777777" w:rsidR="006865F2" w:rsidRPr="006865F2" w:rsidRDefault="00986198" w:rsidP="00FB7CA4">
      <w:pPr>
        <w:tabs>
          <w:tab w:val="left" w:pos="7650"/>
        </w:tabs>
        <w:jc w:val="center"/>
        <w:rPr>
          <w:rFonts w:ascii="Times New Roman" w:hAnsi="Times New Roman" w:cs="Times New Roman"/>
          <w:sz w:val="24"/>
          <w:szCs w:val="24"/>
        </w:rPr>
      </w:pPr>
      <w:r>
        <w:rPr>
          <w:rFonts w:ascii="Times New Roman" w:hAnsi="Times New Roman" w:cs="Times New Roman"/>
          <w:sz w:val="24"/>
          <w:szCs w:val="24"/>
        </w:rPr>
        <w:t>Figure 10</w:t>
      </w:r>
      <w:r w:rsidR="006865F2" w:rsidRPr="006865F2">
        <w:rPr>
          <w:rFonts w:ascii="Times New Roman" w:hAnsi="Times New Roman" w:cs="Times New Roman"/>
          <w:sz w:val="24"/>
          <w:szCs w:val="24"/>
        </w:rPr>
        <w:t>. An Example of regression plot that can be download for reproducible</w:t>
      </w:r>
      <w:r w:rsidR="00FB7CA4">
        <w:rPr>
          <w:rFonts w:ascii="Times New Roman" w:hAnsi="Times New Roman" w:cs="Times New Roman"/>
          <w:sz w:val="24"/>
          <w:szCs w:val="24"/>
        </w:rPr>
        <w:t xml:space="preserve"> research</w:t>
      </w:r>
    </w:p>
    <w:p w14:paraId="66AFFD2F" w14:textId="77777777" w:rsidR="006865F2" w:rsidRPr="00E666C1" w:rsidRDefault="006865F2" w:rsidP="001109FF">
      <w:pPr>
        <w:pStyle w:val="Heading2"/>
      </w:pPr>
      <w:bookmarkStart w:id="24" w:name="_Toc418195685"/>
      <w:r w:rsidRPr="006865F2">
        <w:t xml:space="preserve">Setup </w:t>
      </w:r>
      <w:r w:rsidR="001109FF">
        <w:t>and Install Environment</w:t>
      </w:r>
      <w:bookmarkEnd w:id="24"/>
      <w:r w:rsidR="001109FF">
        <w:t xml:space="preserve"> </w:t>
      </w:r>
      <w:r w:rsidRPr="006865F2">
        <w:t xml:space="preserve"> </w:t>
      </w:r>
    </w:p>
    <w:p w14:paraId="0890ED8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Because of this application is for server side purpose, and to run this application, we have to setup and configure the environment. In this page, we explain about how to setup environment that can be used to run our framework. </w:t>
      </w:r>
    </w:p>
    <w:p w14:paraId="3AF5651B" w14:textId="77777777" w:rsidR="006865F2" w:rsidRPr="006865F2" w:rsidRDefault="006865F2" w:rsidP="006865F2">
      <w:pPr>
        <w:tabs>
          <w:tab w:val="left" w:pos="7650"/>
        </w:tabs>
        <w:jc w:val="both"/>
        <w:rPr>
          <w:rFonts w:ascii="Times New Roman" w:hAnsi="Times New Roman" w:cs="Times New Roman"/>
          <w:b/>
          <w:sz w:val="24"/>
          <w:szCs w:val="24"/>
        </w:rPr>
      </w:pPr>
      <w:r w:rsidRPr="006865F2">
        <w:rPr>
          <w:rFonts w:ascii="Times New Roman" w:hAnsi="Times New Roman" w:cs="Times New Roman"/>
          <w:sz w:val="24"/>
          <w:szCs w:val="24"/>
        </w:rPr>
        <w:t xml:space="preserve">OS requirement: </w:t>
      </w:r>
      <w:r w:rsidRPr="006865F2">
        <w:rPr>
          <w:rFonts w:ascii="Times New Roman" w:hAnsi="Times New Roman" w:cs="Times New Roman"/>
          <w:b/>
          <w:sz w:val="24"/>
          <w:szCs w:val="24"/>
        </w:rPr>
        <w:t>Ubuntu 12.04 or later</w:t>
      </w:r>
    </w:p>
    <w:p w14:paraId="7334897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Shiny Server, Currently only available for a pre-built binary for the 64-bit architecture. Running on other architectures will require building from source. Before installing Shiny Server, you’ll need to install R and the Shiny package. To install the latest version of R you should first add the CRAN repository to your system.</w:t>
      </w:r>
    </w:p>
    <w:p w14:paraId="418A46BD"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You can then install R using the following command:</w:t>
      </w:r>
    </w:p>
    <w:p w14:paraId="70C8969A"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apt-get install r-base</w:t>
      </w:r>
    </w:p>
    <w:p w14:paraId="5A4678E5"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NOTE: if you do not add the CRAN Debian in your Ubuntu repository this command will install the version of R corresponding to your current system version. Since this version of R may be a year or two old it is strongly recommended that you add the CRAN repositories so you can run the most up to date version of R. You’ll also need to install the Shiny R package before installing Shiny Server:</w:t>
      </w:r>
    </w:p>
    <w:p w14:paraId="5C98D935" w14:textId="77777777" w:rsidR="006865F2" w:rsidRPr="00E666C1" w:rsidRDefault="00E666C1"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su -</w:t>
      </w:r>
      <w:r w:rsidR="006865F2" w:rsidRPr="00E666C1">
        <w:rPr>
          <w:rFonts w:ascii="Courier New" w:hAnsi="Courier New" w:cs="Courier New"/>
          <w:sz w:val="24"/>
          <w:szCs w:val="24"/>
          <w:highlight w:val="lightGray"/>
        </w:rPr>
        <w:t>-c "R -e \"install.packages('shiny', repos='http://cran.rstudio.com/')\""</w:t>
      </w:r>
    </w:p>
    <w:p w14:paraId="6ED1B54C"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you’ve installed R and the Shiny package, execute the following commands in a terminal window to install </w:t>
      </w:r>
      <w:r w:rsidRPr="006865F2">
        <w:rPr>
          <w:rFonts w:ascii="Times New Roman" w:hAnsi="Times New Roman" w:cs="Times New Roman"/>
          <w:i/>
          <w:sz w:val="24"/>
          <w:szCs w:val="24"/>
        </w:rPr>
        <w:t xml:space="preserve">gdebi </w:t>
      </w:r>
      <w:r w:rsidRPr="006865F2">
        <w:rPr>
          <w:rFonts w:ascii="Times New Roman" w:hAnsi="Times New Roman" w:cs="Times New Roman"/>
          <w:sz w:val="24"/>
          <w:szCs w:val="24"/>
        </w:rPr>
        <w:t>(which is used to install Shiny Server and all of its dependencies) and Shiny Server.</w:t>
      </w:r>
    </w:p>
    <w:p w14:paraId="7E2505CA"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lastRenderedPageBreak/>
        <w:t>$ sudo apt-get install gdebi-core</w:t>
      </w:r>
    </w:p>
    <w:p w14:paraId="6D5C06D9"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wget http://download3.rstudio.org/ubuntu-12.04/x86_64/shiny-server-1.2.3.368-amd64.deb</w:t>
      </w:r>
    </w:p>
    <w:p w14:paraId="7E7FA565" w14:textId="77777777" w:rsidR="006865F2" w:rsidRPr="00E666C1" w:rsidRDefault="006865F2" w:rsidP="006865F2">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 sudo gdebi shiny-server-1.2.3.368-amd64.deb</w:t>
      </w:r>
    </w:p>
    <w:p w14:paraId="01F9098F"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Next Steps</w:t>
      </w:r>
    </w:p>
    <w:p w14:paraId="49F05BC9"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 xml:space="preserve">Once installed, view the </w:t>
      </w:r>
      <w:hyperlink r:id="rId21" w:history="1">
        <w:r w:rsidRPr="006865F2">
          <w:rPr>
            <w:rStyle w:val="Hyperlink"/>
            <w:rFonts w:ascii="Times New Roman" w:hAnsi="Times New Roman" w:cs="Times New Roman"/>
            <w:sz w:val="24"/>
            <w:szCs w:val="24"/>
          </w:rPr>
          <w:t>Administrator’s Guide</w:t>
        </w:r>
      </w:hyperlink>
      <w:r w:rsidRPr="006865F2">
        <w:rPr>
          <w:rFonts w:ascii="Times New Roman" w:hAnsi="Times New Roman" w:cs="Times New Roman"/>
          <w:sz w:val="24"/>
          <w:szCs w:val="24"/>
        </w:rPr>
        <w:t xml:space="preserve"> to learn how to manage and configure Shiny Server.</w:t>
      </w:r>
    </w:p>
    <w:p w14:paraId="24FE07A3" w14:textId="77777777" w:rsidR="00E666C1" w:rsidRDefault="006865F2" w:rsidP="00E666C1">
      <w:pPr>
        <w:tabs>
          <w:tab w:val="left" w:pos="7650"/>
        </w:tabs>
        <w:jc w:val="both"/>
        <w:rPr>
          <w:rFonts w:ascii="Times New Roman" w:hAnsi="Times New Roman" w:cs="Times New Roman"/>
          <w:b/>
          <w:sz w:val="24"/>
          <w:szCs w:val="24"/>
        </w:rPr>
      </w:pPr>
      <w:r w:rsidRPr="006865F2">
        <w:rPr>
          <w:rFonts w:ascii="Times New Roman" w:hAnsi="Times New Roman" w:cs="Times New Roman"/>
          <w:b/>
          <w:sz w:val="24"/>
          <w:szCs w:val="24"/>
        </w:rPr>
        <w:t xml:space="preserve">R library needed: </w:t>
      </w:r>
    </w:p>
    <w:p w14:paraId="4077CBFC" w14:textId="77777777" w:rsidR="00E666C1"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library(shinyapps)</w:t>
      </w:r>
    </w:p>
    <w:p w14:paraId="4ED95F3C"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b/>
          <w:sz w:val="24"/>
          <w:szCs w:val="24"/>
        </w:rPr>
      </w:pPr>
      <w:r w:rsidRPr="00E666C1">
        <w:rPr>
          <w:rFonts w:ascii="Times New Roman" w:hAnsi="Times New Roman" w:cs="Times New Roman"/>
          <w:sz w:val="24"/>
          <w:szCs w:val="24"/>
        </w:rPr>
        <w:t>library(shiny)</w:t>
      </w:r>
    </w:p>
    <w:p w14:paraId="04274EBA"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library(shiny)</w:t>
      </w:r>
    </w:p>
    <w:p w14:paraId="7303E572"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library("RSQLite")</w:t>
      </w:r>
    </w:p>
    <w:p w14:paraId="7786493C"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library("rjson")</w:t>
      </w:r>
    </w:p>
    <w:p w14:paraId="75B488B1"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library("ggplot2")</w:t>
      </w:r>
    </w:p>
    <w:p w14:paraId="29ECDEEB"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library("scales")</w:t>
      </w:r>
    </w:p>
    <w:p w14:paraId="7F30B782"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library("ggmap")</w:t>
      </w:r>
    </w:p>
    <w:p w14:paraId="0AFCE3C6"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14:paraId="22BAEBFD" w14:textId="77777777" w:rsidR="006865F2" w:rsidRPr="00E666C1" w:rsidRDefault="006865F2" w:rsidP="00E666C1">
      <w:pPr>
        <w:pStyle w:val="ListParagraph"/>
        <w:numPr>
          <w:ilvl w:val="0"/>
          <w:numId w:val="11"/>
        </w:numPr>
        <w:tabs>
          <w:tab w:val="left" w:pos="7650"/>
        </w:tabs>
        <w:jc w:val="both"/>
        <w:rPr>
          <w:rFonts w:ascii="Times New Roman" w:hAnsi="Times New Roman" w:cs="Times New Roman"/>
          <w:sz w:val="24"/>
          <w:szCs w:val="24"/>
        </w:rPr>
      </w:pPr>
      <w:r w:rsidRPr="00E666C1">
        <w:rPr>
          <w:rFonts w:ascii="Times New Roman" w:hAnsi="Times New Roman" w:cs="Times New Roman"/>
          <w:sz w:val="24"/>
          <w:szCs w:val="24"/>
        </w:rPr>
        <w:t>library("rmarkdown")</w:t>
      </w:r>
    </w:p>
    <w:p w14:paraId="77FC0034" w14:textId="77777777" w:rsidR="006865F2" w:rsidRPr="006865F2" w:rsidRDefault="006865F2" w:rsidP="006865F2">
      <w:pPr>
        <w:tabs>
          <w:tab w:val="left" w:pos="7650"/>
        </w:tabs>
        <w:jc w:val="both"/>
        <w:rPr>
          <w:rFonts w:ascii="Times New Roman" w:hAnsi="Times New Roman" w:cs="Times New Roman"/>
          <w:sz w:val="24"/>
          <w:szCs w:val="24"/>
        </w:rPr>
      </w:pPr>
    </w:p>
    <w:p w14:paraId="19A0CD0B" w14:textId="77777777" w:rsidR="006865F2" w:rsidRPr="006865F2" w:rsidRDefault="006865F2" w:rsidP="006865F2">
      <w:pPr>
        <w:tabs>
          <w:tab w:val="left" w:pos="7650"/>
        </w:tabs>
        <w:jc w:val="both"/>
        <w:rPr>
          <w:rFonts w:ascii="Times New Roman" w:hAnsi="Times New Roman" w:cs="Times New Roman"/>
          <w:sz w:val="24"/>
          <w:szCs w:val="24"/>
        </w:rPr>
      </w:pPr>
      <w:r w:rsidRPr="006865F2">
        <w:rPr>
          <w:rFonts w:ascii="Times New Roman" w:hAnsi="Times New Roman" w:cs="Times New Roman"/>
          <w:sz w:val="24"/>
          <w:szCs w:val="24"/>
        </w:rPr>
        <w:t>After the environment is ready, enter to R console and then run this command:</w:t>
      </w:r>
    </w:p>
    <w:p w14:paraId="48E6E61A" w14:textId="77777777" w:rsidR="006865F2" w:rsidRPr="00E666C1" w:rsidRDefault="006865F2" w:rsidP="00147A31">
      <w:pPr>
        <w:tabs>
          <w:tab w:val="left" w:pos="7650"/>
        </w:tabs>
        <w:jc w:val="both"/>
        <w:rPr>
          <w:rFonts w:ascii="Courier New" w:hAnsi="Courier New" w:cs="Courier New"/>
          <w:sz w:val="24"/>
          <w:szCs w:val="24"/>
        </w:rPr>
      </w:pPr>
      <w:r w:rsidRPr="00E666C1">
        <w:rPr>
          <w:rFonts w:ascii="Courier New" w:hAnsi="Courier New" w:cs="Courier New"/>
          <w:sz w:val="24"/>
          <w:szCs w:val="24"/>
          <w:highlight w:val="lightGray"/>
        </w:rPr>
        <w:t>runApp("datalog",display.mode = "showcase")</w:t>
      </w:r>
      <w:r w:rsidRPr="00E666C1">
        <w:rPr>
          <w:rFonts w:ascii="Courier New" w:hAnsi="Courier New" w:cs="Courier New"/>
          <w:sz w:val="24"/>
          <w:szCs w:val="24"/>
        </w:rPr>
        <w:t xml:space="preserve"> </w:t>
      </w:r>
    </w:p>
    <w:p w14:paraId="5D165BBE" w14:textId="77777777" w:rsidR="006461E1" w:rsidRPr="006461E1" w:rsidRDefault="000A1768" w:rsidP="000A1768">
      <w:pPr>
        <w:tabs>
          <w:tab w:val="left" w:pos="3180"/>
        </w:tabs>
        <w:jc w:val="both"/>
      </w:pPr>
      <w:r>
        <w:tab/>
      </w:r>
    </w:p>
    <w:p w14:paraId="3DCA823B" w14:textId="77777777" w:rsidR="003275EA" w:rsidRPr="00FC39A3" w:rsidRDefault="00F94F50" w:rsidP="00147A31">
      <w:pPr>
        <w:pStyle w:val="Heading1"/>
        <w:jc w:val="both"/>
      </w:pPr>
      <w:bookmarkStart w:id="25" w:name="_Toc418195686"/>
      <w:r w:rsidRPr="00FC39A3">
        <w:t>Limitation</w:t>
      </w:r>
      <w:r w:rsidR="007607E2">
        <w:t>s</w:t>
      </w:r>
      <w:bookmarkEnd w:id="25"/>
    </w:p>
    <w:p w14:paraId="1CF2F517" w14:textId="77777777" w:rsidR="00F94F50" w:rsidRPr="00FC39A3" w:rsidRDefault="00F94F50" w:rsidP="00147A31">
      <w:pPr>
        <w:tabs>
          <w:tab w:val="left" w:pos="7650"/>
        </w:tabs>
        <w:jc w:val="both"/>
        <w:rPr>
          <w:rFonts w:ascii="Times New Roman" w:hAnsi="Times New Roman" w:cs="Times New Roman"/>
          <w:sz w:val="24"/>
          <w:szCs w:val="24"/>
        </w:rPr>
      </w:pPr>
      <w:r w:rsidRPr="00FC39A3">
        <w:rPr>
          <w:rFonts w:ascii="Times New Roman" w:hAnsi="Times New Roman" w:cs="Times New Roman"/>
          <w:sz w:val="24"/>
          <w:szCs w:val="24"/>
        </w:rPr>
        <w:t>Our application still need many of improvements, we have some of limitation</w:t>
      </w:r>
      <w:r w:rsidR="00A961B6">
        <w:rPr>
          <w:rFonts w:ascii="Times New Roman" w:hAnsi="Times New Roman" w:cs="Times New Roman"/>
          <w:sz w:val="24"/>
          <w:szCs w:val="24"/>
        </w:rPr>
        <w:t>s</w:t>
      </w:r>
      <w:r w:rsidRPr="00FC39A3">
        <w:rPr>
          <w:rFonts w:ascii="Times New Roman" w:hAnsi="Times New Roman" w:cs="Times New Roman"/>
          <w:sz w:val="24"/>
          <w:szCs w:val="24"/>
        </w:rPr>
        <w:t xml:space="preserve"> in this application as follows:</w:t>
      </w:r>
    </w:p>
    <w:p w14:paraId="2FB13D29" w14:textId="77777777" w:rsidR="00F94F50" w:rsidRPr="003B701D" w:rsidRDefault="00F94F50"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does not have function that can send automatically </w:t>
      </w:r>
      <w:r w:rsidR="00703427" w:rsidRPr="003B701D">
        <w:rPr>
          <w:rFonts w:ascii="Times New Roman" w:hAnsi="Times New Roman" w:cs="Times New Roman"/>
          <w:sz w:val="24"/>
          <w:szCs w:val="24"/>
        </w:rPr>
        <w:t>the</w:t>
      </w:r>
      <w:r w:rsidRPr="003B701D">
        <w:rPr>
          <w:rFonts w:ascii="Times New Roman" w:hAnsi="Times New Roman" w:cs="Times New Roman"/>
          <w:sz w:val="24"/>
          <w:szCs w:val="24"/>
        </w:rPr>
        <w:t xml:space="preserve"> data from user to the server. Current version still need </w:t>
      </w:r>
      <w:r w:rsidR="00A33B85" w:rsidRPr="003B701D">
        <w:rPr>
          <w:rFonts w:ascii="Times New Roman" w:hAnsi="Times New Roman" w:cs="Times New Roman"/>
          <w:sz w:val="24"/>
          <w:szCs w:val="24"/>
        </w:rPr>
        <w:t xml:space="preserve">manually way which is using </w:t>
      </w:r>
      <w:r w:rsidRPr="003B701D">
        <w:rPr>
          <w:rFonts w:ascii="Times New Roman" w:hAnsi="Times New Roman" w:cs="Times New Roman"/>
          <w:sz w:val="24"/>
          <w:szCs w:val="24"/>
        </w:rPr>
        <w:t xml:space="preserve">USB to copy the data from user’s phone to the PC server. </w:t>
      </w:r>
    </w:p>
    <w:p w14:paraId="3D842483" w14:textId="77777777" w:rsidR="00F94F50" w:rsidRDefault="002F06F3" w:rsidP="003B701D">
      <w:pPr>
        <w:pStyle w:val="ListParagraph"/>
        <w:numPr>
          <w:ilvl w:val="0"/>
          <w:numId w:val="16"/>
        </w:numPr>
        <w:tabs>
          <w:tab w:val="left" w:pos="7650"/>
        </w:tabs>
        <w:jc w:val="both"/>
        <w:rPr>
          <w:rFonts w:ascii="Times New Roman" w:hAnsi="Times New Roman" w:cs="Times New Roman"/>
          <w:sz w:val="24"/>
          <w:szCs w:val="24"/>
        </w:rPr>
      </w:pPr>
      <w:r w:rsidRPr="003B701D">
        <w:rPr>
          <w:rFonts w:ascii="Times New Roman" w:hAnsi="Times New Roman" w:cs="Times New Roman"/>
          <w:sz w:val="24"/>
          <w:szCs w:val="24"/>
        </w:rPr>
        <w:t xml:space="preserve">This application will produces many of duplication data for the historical data. Historical data means the data already store in Android db. This application will collect historical data every one day, so the data will have many of duplication. </w:t>
      </w:r>
    </w:p>
    <w:p w14:paraId="11798E88" w14:textId="77777777" w:rsidR="003275EA" w:rsidRPr="00FB7CA4" w:rsidRDefault="003B701D" w:rsidP="00147A31">
      <w:pPr>
        <w:pStyle w:val="ListParagraph"/>
        <w:numPr>
          <w:ilvl w:val="0"/>
          <w:numId w:val="16"/>
        </w:numPr>
        <w:tabs>
          <w:tab w:val="left" w:pos="7650"/>
        </w:tabs>
        <w:jc w:val="both"/>
        <w:rPr>
          <w:rFonts w:ascii="Times New Roman" w:hAnsi="Times New Roman" w:cs="Times New Roman"/>
          <w:sz w:val="24"/>
          <w:szCs w:val="24"/>
        </w:rPr>
      </w:pPr>
      <w:r>
        <w:rPr>
          <w:rFonts w:ascii="Times New Roman" w:hAnsi="Times New Roman" w:cs="Times New Roman"/>
          <w:sz w:val="24"/>
          <w:szCs w:val="24"/>
        </w:rPr>
        <w:t xml:space="preserve">For the sensor data, using this application, we cannot set the sampling rate of the sensors. </w:t>
      </w:r>
    </w:p>
    <w:sectPr w:rsidR="003275EA" w:rsidRPr="00FB7CA4" w:rsidSect="00B014DC">
      <w:headerReference w:type="default" r:id="rId22"/>
      <w:footerReference w:type="default" r:id="rId23"/>
      <w:pgSz w:w="12240" w:h="15840"/>
      <w:pgMar w:top="2070" w:right="1800" w:bottom="1620" w:left="18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3122E" w14:textId="77777777" w:rsidR="00812476" w:rsidRDefault="00812476" w:rsidP="00C6224B">
      <w:pPr>
        <w:spacing w:after="0" w:line="240" w:lineRule="auto"/>
      </w:pPr>
      <w:r>
        <w:separator/>
      </w:r>
    </w:p>
  </w:endnote>
  <w:endnote w:type="continuationSeparator" w:id="0">
    <w:p w14:paraId="658F318B" w14:textId="77777777" w:rsidR="00812476" w:rsidRDefault="00812476" w:rsidP="00C6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굴림">
    <w:altName w:val="Gulim"/>
    <w:panose1 w:val="020B0600000101010101"/>
    <w:charset w:val="81"/>
    <w:family w:val="modern"/>
    <w:pitch w:val="variable"/>
    <w:sig w:usb0="B00002AF" w:usb1="69D77CFB" w:usb2="00000030" w:usb3="00000000" w:csb0="0008009F" w:csb1="00000000"/>
  </w:font>
  <w:font w:name="바탕체">
    <w:altName w:val="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668948"/>
      <w:docPartObj>
        <w:docPartGallery w:val="Page Numbers (Bottom of Page)"/>
        <w:docPartUnique/>
      </w:docPartObj>
    </w:sdtPr>
    <w:sdtEndPr>
      <w:rPr>
        <w:noProof/>
      </w:rPr>
    </w:sdtEndPr>
    <w:sdtContent>
      <w:p w14:paraId="14C9D000" w14:textId="77777777" w:rsidR="007866ED" w:rsidRDefault="007866ED">
        <w:pPr>
          <w:pStyle w:val="Footer"/>
          <w:jc w:val="center"/>
        </w:pPr>
        <w:r>
          <w:fldChar w:fldCharType="begin"/>
        </w:r>
        <w:r>
          <w:instrText xml:space="preserve"> PAGE   \* MERGEFORMAT </w:instrText>
        </w:r>
        <w:r>
          <w:fldChar w:fldCharType="separate"/>
        </w:r>
        <w:r w:rsidR="00C87BBE">
          <w:rPr>
            <w:noProof/>
          </w:rPr>
          <w:t>21</w:t>
        </w:r>
        <w:r>
          <w:rPr>
            <w:noProof/>
          </w:rPr>
          <w:fldChar w:fldCharType="end"/>
        </w:r>
      </w:p>
    </w:sdtContent>
  </w:sdt>
  <w:p w14:paraId="1D3D59A8" w14:textId="77777777" w:rsidR="007866ED" w:rsidRDefault="007866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8B123" w14:textId="77777777" w:rsidR="00812476" w:rsidRDefault="00812476" w:rsidP="00C6224B">
      <w:pPr>
        <w:spacing w:after="0" w:line="240" w:lineRule="auto"/>
      </w:pPr>
      <w:r>
        <w:separator/>
      </w:r>
    </w:p>
  </w:footnote>
  <w:footnote w:type="continuationSeparator" w:id="0">
    <w:p w14:paraId="51675502" w14:textId="77777777" w:rsidR="00812476" w:rsidRDefault="00812476" w:rsidP="00C6224B">
      <w:pPr>
        <w:spacing w:after="0" w:line="240" w:lineRule="auto"/>
      </w:pPr>
      <w:r>
        <w:continuationSeparator/>
      </w:r>
    </w:p>
  </w:footnote>
  <w:footnote w:id="1">
    <w:p w14:paraId="2732977E" w14:textId="77777777" w:rsidR="007866ED" w:rsidRDefault="007866ED">
      <w:pPr>
        <w:pStyle w:val="FootnoteText"/>
      </w:pPr>
      <w:r>
        <w:rPr>
          <w:rStyle w:val="FootnoteReference"/>
        </w:rPr>
        <w:footnoteRef/>
      </w:r>
      <w:r>
        <w:t xml:space="preserve"> </w:t>
      </w:r>
      <w:r w:rsidRPr="004C185D">
        <w:t>http://sqlitebrowser.org/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C203" w14:textId="77777777" w:rsidR="007866ED" w:rsidRDefault="007866ED" w:rsidP="00C6224B">
    <w:pPr>
      <w:pStyle w:val="Header"/>
      <w:jc w:val="right"/>
    </w:pPr>
    <w:r>
      <w:t>ITRC Data Documentation v 1.0</w:t>
    </w:r>
  </w:p>
  <w:p w14:paraId="015BC941" w14:textId="77777777" w:rsidR="007866ED" w:rsidRDefault="007866ED" w:rsidP="00C6224B">
    <w:pPr>
      <w:pStyle w:val="Header"/>
      <w:jc w:val="right"/>
    </w:pPr>
    <w:r>
      <w:t>Last Modified: 2015-02-17</w:t>
    </w:r>
  </w:p>
  <w:p w14:paraId="39448620" w14:textId="77777777" w:rsidR="007866ED" w:rsidRDefault="007866ED" w:rsidP="00C6224B">
    <w:pPr>
      <w:pStyle w:val="Header"/>
      <w:jc w:val="right"/>
    </w:pPr>
    <w:r>
      <w:rPr>
        <w:noProof/>
      </w:rPr>
      <mc:AlternateContent>
        <mc:Choice Requires="wps">
          <w:drawing>
            <wp:anchor distT="0" distB="0" distL="114300" distR="114300" simplePos="0" relativeHeight="251659264" behindDoc="0" locked="0" layoutInCell="1" allowOverlap="1" wp14:anchorId="6AE19900" wp14:editId="6BB78085">
              <wp:simplePos x="0" y="0"/>
              <wp:positionH relativeFrom="margin">
                <wp:align>left</wp:align>
              </wp:positionH>
              <wp:positionV relativeFrom="paragraph">
                <wp:posOffset>49530</wp:posOffset>
              </wp:positionV>
              <wp:extent cx="60388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38850" cy="9525"/>
                      </a:xfrm>
                      <a:prstGeom prst="line">
                        <a:avLst/>
                      </a:prstGeom>
                      <a:ln w="158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F80D3"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pt" to="475.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" strokecolor="black [3213]" strokeweight="1.25pt">
              <v:stroke linestyle="thinThin"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6D60"/>
    <w:multiLevelType w:val="hybridMultilevel"/>
    <w:tmpl w:val="A6C8F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109B6"/>
    <w:multiLevelType w:val="hybridMultilevel"/>
    <w:tmpl w:val="8AF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436CB"/>
    <w:multiLevelType w:val="hybridMultilevel"/>
    <w:tmpl w:val="86527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E024B"/>
    <w:multiLevelType w:val="hybridMultilevel"/>
    <w:tmpl w:val="703A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E6341"/>
    <w:multiLevelType w:val="hybridMultilevel"/>
    <w:tmpl w:val="FA58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93ED4"/>
    <w:multiLevelType w:val="hybridMultilevel"/>
    <w:tmpl w:val="32846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E566E"/>
    <w:multiLevelType w:val="hybridMultilevel"/>
    <w:tmpl w:val="1A7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628B8"/>
    <w:multiLevelType w:val="hybridMultilevel"/>
    <w:tmpl w:val="AAD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B69D1"/>
    <w:multiLevelType w:val="hybridMultilevel"/>
    <w:tmpl w:val="9116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587BAB"/>
    <w:multiLevelType w:val="hybridMultilevel"/>
    <w:tmpl w:val="2402D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404266"/>
    <w:multiLevelType w:val="hybridMultilevel"/>
    <w:tmpl w:val="0DDE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D2153"/>
    <w:multiLevelType w:val="hybridMultilevel"/>
    <w:tmpl w:val="4E9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9A5DF7"/>
    <w:multiLevelType w:val="hybridMultilevel"/>
    <w:tmpl w:val="0FD8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1522E2"/>
    <w:multiLevelType w:val="hybridMultilevel"/>
    <w:tmpl w:val="01E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A7F69"/>
    <w:multiLevelType w:val="hybridMultilevel"/>
    <w:tmpl w:val="6FAC8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6F51F3"/>
    <w:multiLevelType w:val="hybridMultilevel"/>
    <w:tmpl w:val="2FE02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8"/>
  </w:num>
  <w:num w:numId="4">
    <w:abstractNumId w:val="11"/>
  </w:num>
  <w:num w:numId="5">
    <w:abstractNumId w:val="4"/>
  </w:num>
  <w:num w:numId="6">
    <w:abstractNumId w:val="5"/>
  </w:num>
  <w:num w:numId="7">
    <w:abstractNumId w:val="1"/>
  </w:num>
  <w:num w:numId="8">
    <w:abstractNumId w:val="14"/>
  </w:num>
  <w:num w:numId="9">
    <w:abstractNumId w:val="0"/>
  </w:num>
  <w:num w:numId="10">
    <w:abstractNumId w:val="6"/>
  </w:num>
  <w:num w:numId="11">
    <w:abstractNumId w:val="9"/>
  </w:num>
  <w:num w:numId="12">
    <w:abstractNumId w:val="13"/>
  </w:num>
  <w:num w:numId="13">
    <w:abstractNumId w:val="12"/>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4B"/>
    <w:rsid w:val="00002BD2"/>
    <w:rsid w:val="00006941"/>
    <w:rsid w:val="0000787C"/>
    <w:rsid w:val="00012738"/>
    <w:rsid w:val="00020DC0"/>
    <w:rsid w:val="00030489"/>
    <w:rsid w:val="000432A5"/>
    <w:rsid w:val="00045058"/>
    <w:rsid w:val="00045C16"/>
    <w:rsid w:val="00065817"/>
    <w:rsid w:val="000851EC"/>
    <w:rsid w:val="000A1768"/>
    <w:rsid w:val="000B6E5B"/>
    <w:rsid w:val="000C4692"/>
    <w:rsid w:val="000C67B0"/>
    <w:rsid w:val="000D239D"/>
    <w:rsid w:val="000D4906"/>
    <w:rsid w:val="000D5C3C"/>
    <w:rsid w:val="000F5DAB"/>
    <w:rsid w:val="00100632"/>
    <w:rsid w:val="00102346"/>
    <w:rsid w:val="0011096F"/>
    <w:rsid w:val="001109FF"/>
    <w:rsid w:val="00123B11"/>
    <w:rsid w:val="001249C9"/>
    <w:rsid w:val="00143843"/>
    <w:rsid w:val="00147A31"/>
    <w:rsid w:val="001B63BA"/>
    <w:rsid w:val="001C1824"/>
    <w:rsid w:val="001E1EB0"/>
    <w:rsid w:val="002004A9"/>
    <w:rsid w:val="0023680F"/>
    <w:rsid w:val="00260593"/>
    <w:rsid w:val="002803B9"/>
    <w:rsid w:val="00280878"/>
    <w:rsid w:val="00297485"/>
    <w:rsid w:val="002A047A"/>
    <w:rsid w:val="002B797E"/>
    <w:rsid w:val="002C0155"/>
    <w:rsid w:val="002D283E"/>
    <w:rsid w:val="002D6447"/>
    <w:rsid w:val="002F06F3"/>
    <w:rsid w:val="00321090"/>
    <w:rsid w:val="00324D9A"/>
    <w:rsid w:val="003275EA"/>
    <w:rsid w:val="00334F6B"/>
    <w:rsid w:val="0034368B"/>
    <w:rsid w:val="0036223D"/>
    <w:rsid w:val="00390850"/>
    <w:rsid w:val="00394580"/>
    <w:rsid w:val="003A617A"/>
    <w:rsid w:val="003A7D42"/>
    <w:rsid w:val="003B66DD"/>
    <w:rsid w:val="003B701D"/>
    <w:rsid w:val="003B75E0"/>
    <w:rsid w:val="003C6B5B"/>
    <w:rsid w:val="003C748C"/>
    <w:rsid w:val="003E5ACD"/>
    <w:rsid w:val="00410DFE"/>
    <w:rsid w:val="00437EEF"/>
    <w:rsid w:val="004416C6"/>
    <w:rsid w:val="004551DE"/>
    <w:rsid w:val="0046088C"/>
    <w:rsid w:val="0046103A"/>
    <w:rsid w:val="00461CCD"/>
    <w:rsid w:val="00463ACB"/>
    <w:rsid w:val="00474CB5"/>
    <w:rsid w:val="00481D23"/>
    <w:rsid w:val="00483996"/>
    <w:rsid w:val="00486A77"/>
    <w:rsid w:val="004A222A"/>
    <w:rsid w:val="004A2482"/>
    <w:rsid w:val="004A2A9A"/>
    <w:rsid w:val="004A4132"/>
    <w:rsid w:val="004B04CE"/>
    <w:rsid w:val="004B3943"/>
    <w:rsid w:val="004B51C1"/>
    <w:rsid w:val="004C0FE1"/>
    <w:rsid w:val="004C185D"/>
    <w:rsid w:val="004C73C0"/>
    <w:rsid w:val="004D4B77"/>
    <w:rsid w:val="004E3298"/>
    <w:rsid w:val="004F343B"/>
    <w:rsid w:val="00520413"/>
    <w:rsid w:val="0053254E"/>
    <w:rsid w:val="00547A15"/>
    <w:rsid w:val="005526D6"/>
    <w:rsid w:val="005A2EA8"/>
    <w:rsid w:val="005C568E"/>
    <w:rsid w:val="005C6EDD"/>
    <w:rsid w:val="005E29E5"/>
    <w:rsid w:val="005F287A"/>
    <w:rsid w:val="006035E0"/>
    <w:rsid w:val="006059FE"/>
    <w:rsid w:val="00612192"/>
    <w:rsid w:val="00612EF4"/>
    <w:rsid w:val="00615CC1"/>
    <w:rsid w:val="00635F62"/>
    <w:rsid w:val="006461E1"/>
    <w:rsid w:val="00650BC3"/>
    <w:rsid w:val="00656DA1"/>
    <w:rsid w:val="00661319"/>
    <w:rsid w:val="00665FB7"/>
    <w:rsid w:val="0068264A"/>
    <w:rsid w:val="006865F2"/>
    <w:rsid w:val="00691380"/>
    <w:rsid w:val="006A01F6"/>
    <w:rsid w:val="006A4E72"/>
    <w:rsid w:val="006A58AE"/>
    <w:rsid w:val="006B3AC9"/>
    <w:rsid w:val="006B4623"/>
    <w:rsid w:val="006C790F"/>
    <w:rsid w:val="006D726A"/>
    <w:rsid w:val="006E11C7"/>
    <w:rsid w:val="006F7AF9"/>
    <w:rsid w:val="00703427"/>
    <w:rsid w:val="00704ADE"/>
    <w:rsid w:val="007157A9"/>
    <w:rsid w:val="0071636B"/>
    <w:rsid w:val="00744AA0"/>
    <w:rsid w:val="007503D4"/>
    <w:rsid w:val="00753F5D"/>
    <w:rsid w:val="007607E2"/>
    <w:rsid w:val="007842B0"/>
    <w:rsid w:val="007866ED"/>
    <w:rsid w:val="0079440A"/>
    <w:rsid w:val="00794DE0"/>
    <w:rsid w:val="007A4F76"/>
    <w:rsid w:val="007A6F26"/>
    <w:rsid w:val="007B0767"/>
    <w:rsid w:val="007C3578"/>
    <w:rsid w:val="007D0521"/>
    <w:rsid w:val="007E15DF"/>
    <w:rsid w:val="007E2B5C"/>
    <w:rsid w:val="007F54C5"/>
    <w:rsid w:val="00807B63"/>
    <w:rsid w:val="00812476"/>
    <w:rsid w:val="008134D6"/>
    <w:rsid w:val="00815FC1"/>
    <w:rsid w:val="00821D5C"/>
    <w:rsid w:val="0082520C"/>
    <w:rsid w:val="00825928"/>
    <w:rsid w:val="0084115D"/>
    <w:rsid w:val="00850905"/>
    <w:rsid w:val="0085134D"/>
    <w:rsid w:val="008564EF"/>
    <w:rsid w:val="0086314D"/>
    <w:rsid w:val="00881AC4"/>
    <w:rsid w:val="00891E20"/>
    <w:rsid w:val="00893A33"/>
    <w:rsid w:val="008A6735"/>
    <w:rsid w:val="008A6993"/>
    <w:rsid w:val="008C64AB"/>
    <w:rsid w:val="008F50F2"/>
    <w:rsid w:val="00910138"/>
    <w:rsid w:val="009176C4"/>
    <w:rsid w:val="0092762A"/>
    <w:rsid w:val="00931E79"/>
    <w:rsid w:val="00936966"/>
    <w:rsid w:val="009400C3"/>
    <w:rsid w:val="00940489"/>
    <w:rsid w:val="00942A35"/>
    <w:rsid w:val="00943260"/>
    <w:rsid w:val="009524AE"/>
    <w:rsid w:val="00962C46"/>
    <w:rsid w:val="00970389"/>
    <w:rsid w:val="00976EF2"/>
    <w:rsid w:val="00986198"/>
    <w:rsid w:val="00992213"/>
    <w:rsid w:val="009A630C"/>
    <w:rsid w:val="009B2796"/>
    <w:rsid w:val="009D507E"/>
    <w:rsid w:val="009D742D"/>
    <w:rsid w:val="009D78D0"/>
    <w:rsid w:val="009E784E"/>
    <w:rsid w:val="00A14636"/>
    <w:rsid w:val="00A222CA"/>
    <w:rsid w:val="00A23F15"/>
    <w:rsid w:val="00A3375B"/>
    <w:rsid w:val="00A33B85"/>
    <w:rsid w:val="00A36758"/>
    <w:rsid w:val="00A42588"/>
    <w:rsid w:val="00A64D91"/>
    <w:rsid w:val="00A65621"/>
    <w:rsid w:val="00A757D0"/>
    <w:rsid w:val="00A76C90"/>
    <w:rsid w:val="00A961B6"/>
    <w:rsid w:val="00AD16C8"/>
    <w:rsid w:val="00AD6B92"/>
    <w:rsid w:val="00AF6838"/>
    <w:rsid w:val="00B014DC"/>
    <w:rsid w:val="00B3354F"/>
    <w:rsid w:val="00B37032"/>
    <w:rsid w:val="00B5176F"/>
    <w:rsid w:val="00B60DE3"/>
    <w:rsid w:val="00B70865"/>
    <w:rsid w:val="00B716CE"/>
    <w:rsid w:val="00B8546E"/>
    <w:rsid w:val="00B86AE8"/>
    <w:rsid w:val="00B92F20"/>
    <w:rsid w:val="00BC5EDA"/>
    <w:rsid w:val="00BC6EA9"/>
    <w:rsid w:val="00BD175B"/>
    <w:rsid w:val="00BE0565"/>
    <w:rsid w:val="00C132E7"/>
    <w:rsid w:val="00C165C5"/>
    <w:rsid w:val="00C31982"/>
    <w:rsid w:val="00C37D2B"/>
    <w:rsid w:val="00C53DF5"/>
    <w:rsid w:val="00C615AA"/>
    <w:rsid w:val="00C61D3A"/>
    <w:rsid w:val="00C6224B"/>
    <w:rsid w:val="00C87BBE"/>
    <w:rsid w:val="00C967F6"/>
    <w:rsid w:val="00CB2C58"/>
    <w:rsid w:val="00CB48DB"/>
    <w:rsid w:val="00CC1A1C"/>
    <w:rsid w:val="00D015C2"/>
    <w:rsid w:val="00D31573"/>
    <w:rsid w:val="00D33F75"/>
    <w:rsid w:val="00D36837"/>
    <w:rsid w:val="00D377D3"/>
    <w:rsid w:val="00D461D4"/>
    <w:rsid w:val="00D56185"/>
    <w:rsid w:val="00D729A3"/>
    <w:rsid w:val="00D778AC"/>
    <w:rsid w:val="00D874D0"/>
    <w:rsid w:val="00DA25C3"/>
    <w:rsid w:val="00DB4F9D"/>
    <w:rsid w:val="00DB6F76"/>
    <w:rsid w:val="00DD6009"/>
    <w:rsid w:val="00DD6160"/>
    <w:rsid w:val="00E044C9"/>
    <w:rsid w:val="00E12A27"/>
    <w:rsid w:val="00E13572"/>
    <w:rsid w:val="00E158FA"/>
    <w:rsid w:val="00E16EC1"/>
    <w:rsid w:val="00E21322"/>
    <w:rsid w:val="00E438AF"/>
    <w:rsid w:val="00E448A6"/>
    <w:rsid w:val="00E501B1"/>
    <w:rsid w:val="00E539BF"/>
    <w:rsid w:val="00E666C1"/>
    <w:rsid w:val="00E733A7"/>
    <w:rsid w:val="00E818C0"/>
    <w:rsid w:val="00EB62CB"/>
    <w:rsid w:val="00EC6A9A"/>
    <w:rsid w:val="00EC7184"/>
    <w:rsid w:val="00EE0552"/>
    <w:rsid w:val="00F010B2"/>
    <w:rsid w:val="00F05CFA"/>
    <w:rsid w:val="00F20C37"/>
    <w:rsid w:val="00F6774E"/>
    <w:rsid w:val="00F94F50"/>
    <w:rsid w:val="00F95E05"/>
    <w:rsid w:val="00FB4DC3"/>
    <w:rsid w:val="00FB5211"/>
    <w:rsid w:val="00FB797A"/>
    <w:rsid w:val="00FB7CA4"/>
    <w:rsid w:val="00FC2A91"/>
    <w:rsid w:val="00FC39A3"/>
    <w:rsid w:val="00FD2EFB"/>
    <w:rsid w:val="00FD6C27"/>
    <w:rsid w:val="00FE1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27B6A"/>
  <w15:chartTrackingRefBased/>
  <w15:docId w15:val="{58C5B5F7-D175-45E8-BEAC-A4896C11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8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34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4B"/>
  </w:style>
  <w:style w:type="paragraph" w:styleId="Footer">
    <w:name w:val="footer"/>
    <w:basedOn w:val="Normal"/>
    <w:link w:val="FooterChar"/>
    <w:uiPriority w:val="99"/>
    <w:unhideWhenUsed/>
    <w:rsid w:val="00C6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4B"/>
  </w:style>
  <w:style w:type="paragraph" w:styleId="ListParagraph">
    <w:name w:val="List Paragraph"/>
    <w:basedOn w:val="Normal"/>
    <w:uiPriority w:val="34"/>
    <w:qFormat/>
    <w:rsid w:val="00E12A27"/>
    <w:pPr>
      <w:ind w:left="720"/>
      <w:contextualSpacing/>
    </w:pPr>
  </w:style>
  <w:style w:type="character" w:customStyle="1" w:styleId="Heading1Char">
    <w:name w:val="Heading 1 Char"/>
    <w:basedOn w:val="DefaultParagraphFont"/>
    <w:link w:val="Heading1"/>
    <w:uiPriority w:val="9"/>
    <w:rsid w:val="002368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60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43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843"/>
    <w:rPr>
      <w:sz w:val="20"/>
      <w:szCs w:val="20"/>
    </w:rPr>
  </w:style>
  <w:style w:type="character" w:styleId="FootnoteReference">
    <w:name w:val="footnote reference"/>
    <w:basedOn w:val="DefaultParagraphFont"/>
    <w:uiPriority w:val="99"/>
    <w:semiHidden/>
    <w:unhideWhenUsed/>
    <w:rsid w:val="00143843"/>
    <w:rPr>
      <w:vertAlign w:val="superscript"/>
    </w:rPr>
  </w:style>
  <w:style w:type="paragraph" w:styleId="TOCHeading">
    <w:name w:val="TOC Heading"/>
    <w:basedOn w:val="Heading1"/>
    <w:next w:val="Normal"/>
    <w:uiPriority w:val="39"/>
    <w:unhideWhenUsed/>
    <w:qFormat/>
    <w:rsid w:val="00EB62CB"/>
    <w:pPr>
      <w:outlineLvl w:val="9"/>
    </w:pPr>
    <w:rPr>
      <w:lang w:eastAsia="en-US"/>
    </w:rPr>
  </w:style>
  <w:style w:type="paragraph" w:styleId="TOC1">
    <w:name w:val="toc 1"/>
    <w:basedOn w:val="Normal"/>
    <w:next w:val="Normal"/>
    <w:autoRedefine/>
    <w:uiPriority w:val="39"/>
    <w:unhideWhenUsed/>
    <w:rsid w:val="00EB62CB"/>
    <w:pPr>
      <w:spacing w:after="100"/>
    </w:pPr>
  </w:style>
  <w:style w:type="character" w:styleId="Hyperlink">
    <w:name w:val="Hyperlink"/>
    <w:basedOn w:val="DefaultParagraphFont"/>
    <w:uiPriority w:val="99"/>
    <w:unhideWhenUsed/>
    <w:rsid w:val="00EB62CB"/>
    <w:rPr>
      <w:color w:val="0563C1" w:themeColor="hyperlink"/>
      <w:u w:val="single"/>
    </w:rPr>
  </w:style>
  <w:style w:type="character" w:customStyle="1" w:styleId="Heading2Char">
    <w:name w:val="Heading 2 Char"/>
    <w:basedOn w:val="DefaultParagraphFont"/>
    <w:link w:val="Heading2"/>
    <w:uiPriority w:val="9"/>
    <w:rsid w:val="001E1EB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E1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34D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A6F26"/>
    <w:pPr>
      <w:spacing w:after="100"/>
      <w:ind w:left="220"/>
    </w:pPr>
  </w:style>
  <w:style w:type="paragraph" w:styleId="TOC3">
    <w:name w:val="toc 3"/>
    <w:basedOn w:val="Normal"/>
    <w:next w:val="Normal"/>
    <w:autoRedefine/>
    <w:uiPriority w:val="39"/>
    <w:unhideWhenUsed/>
    <w:rsid w:val="007A6F26"/>
    <w:pPr>
      <w:spacing w:after="100"/>
      <w:ind w:left="440"/>
    </w:pPr>
  </w:style>
  <w:style w:type="character" w:customStyle="1" w:styleId="Heading4Char">
    <w:name w:val="Heading 4 Char"/>
    <w:basedOn w:val="DefaultParagraphFont"/>
    <w:link w:val="Heading4"/>
    <w:uiPriority w:val="9"/>
    <w:semiHidden/>
    <w:rsid w:val="00C967F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36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442">
      <w:bodyDiv w:val="1"/>
      <w:marLeft w:val="0"/>
      <w:marRight w:val="0"/>
      <w:marTop w:val="0"/>
      <w:marBottom w:val="0"/>
      <w:divBdr>
        <w:top w:val="none" w:sz="0" w:space="0" w:color="auto"/>
        <w:left w:val="none" w:sz="0" w:space="0" w:color="auto"/>
        <w:bottom w:val="none" w:sz="0" w:space="0" w:color="auto"/>
        <w:right w:val="none" w:sz="0" w:space="0" w:color="auto"/>
      </w:divBdr>
    </w:div>
    <w:div w:id="18940996">
      <w:bodyDiv w:val="1"/>
      <w:marLeft w:val="0"/>
      <w:marRight w:val="0"/>
      <w:marTop w:val="0"/>
      <w:marBottom w:val="0"/>
      <w:divBdr>
        <w:top w:val="none" w:sz="0" w:space="0" w:color="auto"/>
        <w:left w:val="none" w:sz="0" w:space="0" w:color="auto"/>
        <w:bottom w:val="none" w:sz="0" w:space="0" w:color="auto"/>
        <w:right w:val="none" w:sz="0" w:space="0" w:color="auto"/>
      </w:divBdr>
    </w:div>
    <w:div w:id="19823443">
      <w:bodyDiv w:val="1"/>
      <w:marLeft w:val="0"/>
      <w:marRight w:val="0"/>
      <w:marTop w:val="0"/>
      <w:marBottom w:val="0"/>
      <w:divBdr>
        <w:top w:val="none" w:sz="0" w:space="0" w:color="auto"/>
        <w:left w:val="none" w:sz="0" w:space="0" w:color="auto"/>
        <w:bottom w:val="none" w:sz="0" w:space="0" w:color="auto"/>
        <w:right w:val="none" w:sz="0" w:space="0" w:color="auto"/>
      </w:divBdr>
    </w:div>
    <w:div w:id="25982513">
      <w:bodyDiv w:val="1"/>
      <w:marLeft w:val="0"/>
      <w:marRight w:val="0"/>
      <w:marTop w:val="0"/>
      <w:marBottom w:val="0"/>
      <w:divBdr>
        <w:top w:val="none" w:sz="0" w:space="0" w:color="auto"/>
        <w:left w:val="none" w:sz="0" w:space="0" w:color="auto"/>
        <w:bottom w:val="none" w:sz="0" w:space="0" w:color="auto"/>
        <w:right w:val="none" w:sz="0" w:space="0" w:color="auto"/>
      </w:divBdr>
    </w:div>
    <w:div w:id="41177012">
      <w:bodyDiv w:val="1"/>
      <w:marLeft w:val="0"/>
      <w:marRight w:val="0"/>
      <w:marTop w:val="0"/>
      <w:marBottom w:val="0"/>
      <w:divBdr>
        <w:top w:val="none" w:sz="0" w:space="0" w:color="auto"/>
        <w:left w:val="none" w:sz="0" w:space="0" w:color="auto"/>
        <w:bottom w:val="none" w:sz="0" w:space="0" w:color="auto"/>
        <w:right w:val="none" w:sz="0" w:space="0" w:color="auto"/>
      </w:divBdr>
    </w:div>
    <w:div w:id="48577415">
      <w:bodyDiv w:val="1"/>
      <w:marLeft w:val="0"/>
      <w:marRight w:val="0"/>
      <w:marTop w:val="0"/>
      <w:marBottom w:val="0"/>
      <w:divBdr>
        <w:top w:val="none" w:sz="0" w:space="0" w:color="auto"/>
        <w:left w:val="none" w:sz="0" w:space="0" w:color="auto"/>
        <w:bottom w:val="none" w:sz="0" w:space="0" w:color="auto"/>
        <w:right w:val="none" w:sz="0" w:space="0" w:color="auto"/>
      </w:divBdr>
    </w:div>
    <w:div w:id="111826306">
      <w:bodyDiv w:val="1"/>
      <w:marLeft w:val="0"/>
      <w:marRight w:val="0"/>
      <w:marTop w:val="0"/>
      <w:marBottom w:val="0"/>
      <w:divBdr>
        <w:top w:val="none" w:sz="0" w:space="0" w:color="auto"/>
        <w:left w:val="none" w:sz="0" w:space="0" w:color="auto"/>
        <w:bottom w:val="none" w:sz="0" w:space="0" w:color="auto"/>
        <w:right w:val="none" w:sz="0" w:space="0" w:color="auto"/>
      </w:divBdr>
    </w:div>
    <w:div w:id="151914036">
      <w:bodyDiv w:val="1"/>
      <w:marLeft w:val="0"/>
      <w:marRight w:val="0"/>
      <w:marTop w:val="0"/>
      <w:marBottom w:val="0"/>
      <w:divBdr>
        <w:top w:val="none" w:sz="0" w:space="0" w:color="auto"/>
        <w:left w:val="none" w:sz="0" w:space="0" w:color="auto"/>
        <w:bottom w:val="none" w:sz="0" w:space="0" w:color="auto"/>
        <w:right w:val="none" w:sz="0" w:space="0" w:color="auto"/>
      </w:divBdr>
    </w:div>
    <w:div w:id="158811777">
      <w:bodyDiv w:val="1"/>
      <w:marLeft w:val="0"/>
      <w:marRight w:val="0"/>
      <w:marTop w:val="0"/>
      <w:marBottom w:val="0"/>
      <w:divBdr>
        <w:top w:val="none" w:sz="0" w:space="0" w:color="auto"/>
        <w:left w:val="none" w:sz="0" w:space="0" w:color="auto"/>
        <w:bottom w:val="none" w:sz="0" w:space="0" w:color="auto"/>
        <w:right w:val="none" w:sz="0" w:space="0" w:color="auto"/>
      </w:divBdr>
    </w:div>
    <w:div w:id="166603134">
      <w:bodyDiv w:val="1"/>
      <w:marLeft w:val="0"/>
      <w:marRight w:val="0"/>
      <w:marTop w:val="0"/>
      <w:marBottom w:val="0"/>
      <w:divBdr>
        <w:top w:val="none" w:sz="0" w:space="0" w:color="auto"/>
        <w:left w:val="none" w:sz="0" w:space="0" w:color="auto"/>
        <w:bottom w:val="none" w:sz="0" w:space="0" w:color="auto"/>
        <w:right w:val="none" w:sz="0" w:space="0" w:color="auto"/>
      </w:divBdr>
    </w:div>
    <w:div w:id="168956547">
      <w:bodyDiv w:val="1"/>
      <w:marLeft w:val="0"/>
      <w:marRight w:val="0"/>
      <w:marTop w:val="0"/>
      <w:marBottom w:val="0"/>
      <w:divBdr>
        <w:top w:val="none" w:sz="0" w:space="0" w:color="auto"/>
        <w:left w:val="none" w:sz="0" w:space="0" w:color="auto"/>
        <w:bottom w:val="none" w:sz="0" w:space="0" w:color="auto"/>
        <w:right w:val="none" w:sz="0" w:space="0" w:color="auto"/>
      </w:divBdr>
    </w:div>
    <w:div w:id="194270274">
      <w:bodyDiv w:val="1"/>
      <w:marLeft w:val="0"/>
      <w:marRight w:val="0"/>
      <w:marTop w:val="0"/>
      <w:marBottom w:val="0"/>
      <w:divBdr>
        <w:top w:val="none" w:sz="0" w:space="0" w:color="auto"/>
        <w:left w:val="none" w:sz="0" w:space="0" w:color="auto"/>
        <w:bottom w:val="none" w:sz="0" w:space="0" w:color="auto"/>
        <w:right w:val="none" w:sz="0" w:space="0" w:color="auto"/>
      </w:divBdr>
    </w:div>
    <w:div w:id="218369660">
      <w:bodyDiv w:val="1"/>
      <w:marLeft w:val="0"/>
      <w:marRight w:val="0"/>
      <w:marTop w:val="0"/>
      <w:marBottom w:val="0"/>
      <w:divBdr>
        <w:top w:val="none" w:sz="0" w:space="0" w:color="auto"/>
        <w:left w:val="none" w:sz="0" w:space="0" w:color="auto"/>
        <w:bottom w:val="none" w:sz="0" w:space="0" w:color="auto"/>
        <w:right w:val="none" w:sz="0" w:space="0" w:color="auto"/>
      </w:divBdr>
    </w:div>
    <w:div w:id="229734088">
      <w:bodyDiv w:val="1"/>
      <w:marLeft w:val="0"/>
      <w:marRight w:val="0"/>
      <w:marTop w:val="0"/>
      <w:marBottom w:val="0"/>
      <w:divBdr>
        <w:top w:val="none" w:sz="0" w:space="0" w:color="auto"/>
        <w:left w:val="none" w:sz="0" w:space="0" w:color="auto"/>
        <w:bottom w:val="none" w:sz="0" w:space="0" w:color="auto"/>
        <w:right w:val="none" w:sz="0" w:space="0" w:color="auto"/>
      </w:divBdr>
    </w:div>
    <w:div w:id="237835367">
      <w:bodyDiv w:val="1"/>
      <w:marLeft w:val="0"/>
      <w:marRight w:val="0"/>
      <w:marTop w:val="0"/>
      <w:marBottom w:val="0"/>
      <w:divBdr>
        <w:top w:val="none" w:sz="0" w:space="0" w:color="auto"/>
        <w:left w:val="none" w:sz="0" w:space="0" w:color="auto"/>
        <w:bottom w:val="none" w:sz="0" w:space="0" w:color="auto"/>
        <w:right w:val="none" w:sz="0" w:space="0" w:color="auto"/>
      </w:divBdr>
    </w:div>
    <w:div w:id="311181270">
      <w:bodyDiv w:val="1"/>
      <w:marLeft w:val="0"/>
      <w:marRight w:val="0"/>
      <w:marTop w:val="0"/>
      <w:marBottom w:val="0"/>
      <w:divBdr>
        <w:top w:val="none" w:sz="0" w:space="0" w:color="auto"/>
        <w:left w:val="none" w:sz="0" w:space="0" w:color="auto"/>
        <w:bottom w:val="none" w:sz="0" w:space="0" w:color="auto"/>
        <w:right w:val="none" w:sz="0" w:space="0" w:color="auto"/>
      </w:divBdr>
    </w:div>
    <w:div w:id="330572403">
      <w:bodyDiv w:val="1"/>
      <w:marLeft w:val="0"/>
      <w:marRight w:val="0"/>
      <w:marTop w:val="0"/>
      <w:marBottom w:val="0"/>
      <w:divBdr>
        <w:top w:val="none" w:sz="0" w:space="0" w:color="auto"/>
        <w:left w:val="none" w:sz="0" w:space="0" w:color="auto"/>
        <w:bottom w:val="none" w:sz="0" w:space="0" w:color="auto"/>
        <w:right w:val="none" w:sz="0" w:space="0" w:color="auto"/>
      </w:divBdr>
    </w:div>
    <w:div w:id="333731917">
      <w:bodyDiv w:val="1"/>
      <w:marLeft w:val="0"/>
      <w:marRight w:val="0"/>
      <w:marTop w:val="0"/>
      <w:marBottom w:val="0"/>
      <w:divBdr>
        <w:top w:val="none" w:sz="0" w:space="0" w:color="auto"/>
        <w:left w:val="none" w:sz="0" w:space="0" w:color="auto"/>
        <w:bottom w:val="none" w:sz="0" w:space="0" w:color="auto"/>
        <w:right w:val="none" w:sz="0" w:space="0" w:color="auto"/>
      </w:divBdr>
    </w:div>
    <w:div w:id="352583788">
      <w:bodyDiv w:val="1"/>
      <w:marLeft w:val="0"/>
      <w:marRight w:val="0"/>
      <w:marTop w:val="0"/>
      <w:marBottom w:val="0"/>
      <w:divBdr>
        <w:top w:val="none" w:sz="0" w:space="0" w:color="auto"/>
        <w:left w:val="none" w:sz="0" w:space="0" w:color="auto"/>
        <w:bottom w:val="none" w:sz="0" w:space="0" w:color="auto"/>
        <w:right w:val="none" w:sz="0" w:space="0" w:color="auto"/>
      </w:divBdr>
    </w:div>
    <w:div w:id="360936370">
      <w:bodyDiv w:val="1"/>
      <w:marLeft w:val="0"/>
      <w:marRight w:val="0"/>
      <w:marTop w:val="0"/>
      <w:marBottom w:val="0"/>
      <w:divBdr>
        <w:top w:val="none" w:sz="0" w:space="0" w:color="auto"/>
        <w:left w:val="none" w:sz="0" w:space="0" w:color="auto"/>
        <w:bottom w:val="none" w:sz="0" w:space="0" w:color="auto"/>
        <w:right w:val="none" w:sz="0" w:space="0" w:color="auto"/>
      </w:divBdr>
    </w:div>
    <w:div w:id="361980989">
      <w:bodyDiv w:val="1"/>
      <w:marLeft w:val="0"/>
      <w:marRight w:val="0"/>
      <w:marTop w:val="0"/>
      <w:marBottom w:val="0"/>
      <w:divBdr>
        <w:top w:val="none" w:sz="0" w:space="0" w:color="auto"/>
        <w:left w:val="none" w:sz="0" w:space="0" w:color="auto"/>
        <w:bottom w:val="none" w:sz="0" w:space="0" w:color="auto"/>
        <w:right w:val="none" w:sz="0" w:space="0" w:color="auto"/>
      </w:divBdr>
    </w:div>
    <w:div w:id="375011171">
      <w:bodyDiv w:val="1"/>
      <w:marLeft w:val="0"/>
      <w:marRight w:val="0"/>
      <w:marTop w:val="0"/>
      <w:marBottom w:val="0"/>
      <w:divBdr>
        <w:top w:val="none" w:sz="0" w:space="0" w:color="auto"/>
        <w:left w:val="none" w:sz="0" w:space="0" w:color="auto"/>
        <w:bottom w:val="none" w:sz="0" w:space="0" w:color="auto"/>
        <w:right w:val="none" w:sz="0" w:space="0" w:color="auto"/>
      </w:divBdr>
    </w:div>
    <w:div w:id="377248054">
      <w:bodyDiv w:val="1"/>
      <w:marLeft w:val="0"/>
      <w:marRight w:val="0"/>
      <w:marTop w:val="0"/>
      <w:marBottom w:val="0"/>
      <w:divBdr>
        <w:top w:val="none" w:sz="0" w:space="0" w:color="auto"/>
        <w:left w:val="none" w:sz="0" w:space="0" w:color="auto"/>
        <w:bottom w:val="none" w:sz="0" w:space="0" w:color="auto"/>
        <w:right w:val="none" w:sz="0" w:space="0" w:color="auto"/>
      </w:divBdr>
    </w:div>
    <w:div w:id="392701717">
      <w:bodyDiv w:val="1"/>
      <w:marLeft w:val="0"/>
      <w:marRight w:val="0"/>
      <w:marTop w:val="0"/>
      <w:marBottom w:val="0"/>
      <w:divBdr>
        <w:top w:val="none" w:sz="0" w:space="0" w:color="auto"/>
        <w:left w:val="none" w:sz="0" w:space="0" w:color="auto"/>
        <w:bottom w:val="none" w:sz="0" w:space="0" w:color="auto"/>
        <w:right w:val="none" w:sz="0" w:space="0" w:color="auto"/>
      </w:divBdr>
    </w:div>
    <w:div w:id="438991104">
      <w:bodyDiv w:val="1"/>
      <w:marLeft w:val="0"/>
      <w:marRight w:val="0"/>
      <w:marTop w:val="0"/>
      <w:marBottom w:val="0"/>
      <w:divBdr>
        <w:top w:val="none" w:sz="0" w:space="0" w:color="auto"/>
        <w:left w:val="none" w:sz="0" w:space="0" w:color="auto"/>
        <w:bottom w:val="none" w:sz="0" w:space="0" w:color="auto"/>
        <w:right w:val="none" w:sz="0" w:space="0" w:color="auto"/>
      </w:divBdr>
    </w:div>
    <w:div w:id="455564223">
      <w:bodyDiv w:val="1"/>
      <w:marLeft w:val="0"/>
      <w:marRight w:val="0"/>
      <w:marTop w:val="0"/>
      <w:marBottom w:val="0"/>
      <w:divBdr>
        <w:top w:val="none" w:sz="0" w:space="0" w:color="auto"/>
        <w:left w:val="none" w:sz="0" w:space="0" w:color="auto"/>
        <w:bottom w:val="none" w:sz="0" w:space="0" w:color="auto"/>
        <w:right w:val="none" w:sz="0" w:space="0" w:color="auto"/>
      </w:divBdr>
    </w:div>
    <w:div w:id="460392221">
      <w:bodyDiv w:val="1"/>
      <w:marLeft w:val="0"/>
      <w:marRight w:val="0"/>
      <w:marTop w:val="0"/>
      <w:marBottom w:val="0"/>
      <w:divBdr>
        <w:top w:val="none" w:sz="0" w:space="0" w:color="auto"/>
        <w:left w:val="none" w:sz="0" w:space="0" w:color="auto"/>
        <w:bottom w:val="none" w:sz="0" w:space="0" w:color="auto"/>
        <w:right w:val="none" w:sz="0" w:space="0" w:color="auto"/>
      </w:divBdr>
    </w:div>
    <w:div w:id="477843590">
      <w:bodyDiv w:val="1"/>
      <w:marLeft w:val="0"/>
      <w:marRight w:val="0"/>
      <w:marTop w:val="0"/>
      <w:marBottom w:val="0"/>
      <w:divBdr>
        <w:top w:val="none" w:sz="0" w:space="0" w:color="auto"/>
        <w:left w:val="none" w:sz="0" w:space="0" w:color="auto"/>
        <w:bottom w:val="none" w:sz="0" w:space="0" w:color="auto"/>
        <w:right w:val="none" w:sz="0" w:space="0" w:color="auto"/>
      </w:divBdr>
    </w:div>
    <w:div w:id="490752714">
      <w:bodyDiv w:val="1"/>
      <w:marLeft w:val="0"/>
      <w:marRight w:val="0"/>
      <w:marTop w:val="0"/>
      <w:marBottom w:val="0"/>
      <w:divBdr>
        <w:top w:val="none" w:sz="0" w:space="0" w:color="auto"/>
        <w:left w:val="none" w:sz="0" w:space="0" w:color="auto"/>
        <w:bottom w:val="none" w:sz="0" w:space="0" w:color="auto"/>
        <w:right w:val="none" w:sz="0" w:space="0" w:color="auto"/>
      </w:divBdr>
    </w:div>
    <w:div w:id="494997996">
      <w:bodyDiv w:val="1"/>
      <w:marLeft w:val="0"/>
      <w:marRight w:val="0"/>
      <w:marTop w:val="0"/>
      <w:marBottom w:val="0"/>
      <w:divBdr>
        <w:top w:val="none" w:sz="0" w:space="0" w:color="auto"/>
        <w:left w:val="none" w:sz="0" w:space="0" w:color="auto"/>
        <w:bottom w:val="none" w:sz="0" w:space="0" w:color="auto"/>
        <w:right w:val="none" w:sz="0" w:space="0" w:color="auto"/>
      </w:divBdr>
    </w:div>
    <w:div w:id="513422414">
      <w:bodyDiv w:val="1"/>
      <w:marLeft w:val="0"/>
      <w:marRight w:val="0"/>
      <w:marTop w:val="0"/>
      <w:marBottom w:val="0"/>
      <w:divBdr>
        <w:top w:val="none" w:sz="0" w:space="0" w:color="auto"/>
        <w:left w:val="none" w:sz="0" w:space="0" w:color="auto"/>
        <w:bottom w:val="none" w:sz="0" w:space="0" w:color="auto"/>
        <w:right w:val="none" w:sz="0" w:space="0" w:color="auto"/>
      </w:divBdr>
    </w:div>
    <w:div w:id="516891228">
      <w:bodyDiv w:val="1"/>
      <w:marLeft w:val="0"/>
      <w:marRight w:val="0"/>
      <w:marTop w:val="0"/>
      <w:marBottom w:val="0"/>
      <w:divBdr>
        <w:top w:val="none" w:sz="0" w:space="0" w:color="auto"/>
        <w:left w:val="none" w:sz="0" w:space="0" w:color="auto"/>
        <w:bottom w:val="none" w:sz="0" w:space="0" w:color="auto"/>
        <w:right w:val="none" w:sz="0" w:space="0" w:color="auto"/>
      </w:divBdr>
    </w:div>
    <w:div w:id="552230445">
      <w:bodyDiv w:val="1"/>
      <w:marLeft w:val="0"/>
      <w:marRight w:val="0"/>
      <w:marTop w:val="0"/>
      <w:marBottom w:val="0"/>
      <w:divBdr>
        <w:top w:val="none" w:sz="0" w:space="0" w:color="auto"/>
        <w:left w:val="none" w:sz="0" w:space="0" w:color="auto"/>
        <w:bottom w:val="none" w:sz="0" w:space="0" w:color="auto"/>
        <w:right w:val="none" w:sz="0" w:space="0" w:color="auto"/>
      </w:divBdr>
    </w:div>
    <w:div w:id="562064726">
      <w:bodyDiv w:val="1"/>
      <w:marLeft w:val="0"/>
      <w:marRight w:val="0"/>
      <w:marTop w:val="0"/>
      <w:marBottom w:val="0"/>
      <w:divBdr>
        <w:top w:val="none" w:sz="0" w:space="0" w:color="auto"/>
        <w:left w:val="none" w:sz="0" w:space="0" w:color="auto"/>
        <w:bottom w:val="none" w:sz="0" w:space="0" w:color="auto"/>
        <w:right w:val="none" w:sz="0" w:space="0" w:color="auto"/>
      </w:divBdr>
    </w:div>
    <w:div w:id="575939924">
      <w:bodyDiv w:val="1"/>
      <w:marLeft w:val="0"/>
      <w:marRight w:val="0"/>
      <w:marTop w:val="0"/>
      <w:marBottom w:val="0"/>
      <w:divBdr>
        <w:top w:val="none" w:sz="0" w:space="0" w:color="auto"/>
        <w:left w:val="none" w:sz="0" w:space="0" w:color="auto"/>
        <w:bottom w:val="none" w:sz="0" w:space="0" w:color="auto"/>
        <w:right w:val="none" w:sz="0" w:space="0" w:color="auto"/>
      </w:divBdr>
    </w:div>
    <w:div w:id="611472051">
      <w:bodyDiv w:val="1"/>
      <w:marLeft w:val="0"/>
      <w:marRight w:val="0"/>
      <w:marTop w:val="0"/>
      <w:marBottom w:val="0"/>
      <w:divBdr>
        <w:top w:val="none" w:sz="0" w:space="0" w:color="auto"/>
        <w:left w:val="none" w:sz="0" w:space="0" w:color="auto"/>
        <w:bottom w:val="none" w:sz="0" w:space="0" w:color="auto"/>
        <w:right w:val="none" w:sz="0" w:space="0" w:color="auto"/>
      </w:divBdr>
    </w:div>
    <w:div w:id="617102796">
      <w:bodyDiv w:val="1"/>
      <w:marLeft w:val="0"/>
      <w:marRight w:val="0"/>
      <w:marTop w:val="0"/>
      <w:marBottom w:val="0"/>
      <w:divBdr>
        <w:top w:val="none" w:sz="0" w:space="0" w:color="auto"/>
        <w:left w:val="none" w:sz="0" w:space="0" w:color="auto"/>
        <w:bottom w:val="none" w:sz="0" w:space="0" w:color="auto"/>
        <w:right w:val="none" w:sz="0" w:space="0" w:color="auto"/>
      </w:divBdr>
    </w:div>
    <w:div w:id="621109176">
      <w:bodyDiv w:val="1"/>
      <w:marLeft w:val="0"/>
      <w:marRight w:val="0"/>
      <w:marTop w:val="0"/>
      <w:marBottom w:val="0"/>
      <w:divBdr>
        <w:top w:val="none" w:sz="0" w:space="0" w:color="auto"/>
        <w:left w:val="none" w:sz="0" w:space="0" w:color="auto"/>
        <w:bottom w:val="none" w:sz="0" w:space="0" w:color="auto"/>
        <w:right w:val="none" w:sz="0" w:space="0" w:color="auto"/>
      </w:divBdr>
    </w:div>
    <w:div w:id="637689221">
      <w:bodyDiv w:val="1"/>
      <w:marLeft w:val="0"/>
      <w:marRight w:val="0"/>
      <w:marTop w:val="0"/>
      <w:marBottom w:val="0"/>
      <w:divBdr>
        <w:top w:val="none" w:sz="0" w:space="0" w:color="auto"/>
        <w:left w:val="none" w:sz="0" w:space="0" w:color="auto"/>
        <w:bottom w:val="none" w:sz="0" w:space="0" w:color="auto"/>
        <w:right w:val="none" w:sz="0" w:space="0" w:color="auto"/>
      </w:divBdr>
    </w:div>
    <w:div w:id="640310773">
      <w:bodyDiv w:val="1"/>
      <w:marLeft w:val="0"/>
      <w:marRight w:val="0"/>
      <w:marTop w:val="0"/>
      <w:marBottom w:val="0"/>
      <w:divBdr>
        <w:top w:val="none" w:sz="0" w:space="0" w:color="auto"/>
        <w:left w:val="none" w:sz="0" w:space="0" w:color="auto"/>
        <w:bottom w:val="none" w:sz="0" w:space="0" w:color="auto"/>
        <w:right w:val="none" w:sz="0" w:space="0" w:color="auto"/>
      </w:divBdr>
    </w:div>
    <w:div w:id="642197711">
      <w:bodyDiv w:val="1"/>
      <w:marLeft w:val="0"/>
      <w:marRight w:val="0"/>
      <w:marTop w:val="0"/>
      <w:marBottom w:val="0"/>
      <w:divBdr>
        <w:top w:val="none" w:sz="0" w:space="0" w:color="auto"/>
        <w:left w:val="none" w:sz="0" w:space="0" w:color="auto"/>
        <w:bottom w:val="none" w:sz="0" w:space="0" w:color="auto"/>
        <w:right w:val="none" w:sz="0" w:space="0" w:color="auto"/>
      </w:divBdr>
    </w:div>
    <w:div w:id="668870993">
      <w:bodyDiv w:val="1"/>
      <w:marLeft w:val="0"/>
      <w:marRight w:val="0"/>
      <w:marTop w:val="0"/>
      <w:marBottom w:val="0"/>
      <w:divBdr>
        <w:top w:val="none" w:sz="0" w:space="0" w:color="auto"/>
        <w:left w:val="none" w:sz="0" w:space="0" w:color="auto"/>
        <w:bottom w:val="none" w:sz="0" w:space="0" w:color="auto"/>
        <w:right w:val="none" w:sz="0" w:space="0" w:color="auto"/>
      </w:divBdr>
    </w:div>
    <w:div w:id="693187623">
      <w:bodyDiv w:val="1"/>
      <w:marLeft w:val="0"/>
      <w:marRight w:val="0"/>
      <w:marTop w:val="0"/>
      <w:marBottom w:val="0"/>
      <w:divBdr>
        <w:top w:val="none" w:sz="0" w:space="0" w:color="auto"/>
        <w:left w:val="none" w:sz="0" w:space="0" w:color="auto"/>
        <w:bottom w:val="none" w:sz="0" w:space="0" w:color="auto"/>
        <w:right w:val="none" w:sz="0" w:space="0" w:color="auto"/>
      </w:divBdr>
    </w:div>
    <w:div w:id="718551088">
      <w:bodyDiv w:val="1"/>
      <w:marLeft w:val="0"/>
      <w:marRight w:val="0"/>
      <w:marTop w:val="0"/>
      <w:marBottom w:val="0"/>
      <w:divBdr>
        <w:top w:val="none" w:sz="0" w:space="0" w:color="auto"/>
        <w:left w:val="none" w:sz="0" w:space="0" w:color="auto"/>
        <w:bottom w:val="none" w:sz="0" w:space="0" w:color="auto"/>
        <w:right w:val="none" w:sz="0" w:space="0" w:color="auto"/>
      </w:divBdr>
    </w:div>
    <w:div w:id="729693050">
      <w:bodyDiv w:val="1"/>
      <w:marLeft w:val="0"/>
      <w:marRight w:val="0"/>
      <w:marTop w:val="0"/>
      <w:marBottom w:val="0"/>
      <w:divBdr>
        <w:top w:val="none" w:sz="0" w:space="0" w:color="auto"/>
        <w:left w:val="none" w:sz="0" w:space="0" w:color="auto"/>
        <w:bottom w:val="none" w:sz="0" w:space="0" w:color="auto"/>
        <w:right w:val="none" w:sz="0" w:space="0" w:color="auto"/>
      </w:divBdr>
    </w:div>
    <w:div w:id="741558906">
      <w:bodyDiv w:val="1"/>
      <w:marLeft w:val="0"/>
      <w:marRight w:val="0"/>
      <w:marTop w:val="0"/>
      <w:marBottom w:val="0"/>
      <w:divBdr>
        <w:top w:val="none" w:sz="0" w:space="0" w:color="auto"/>
        <w:left w:val="none" w:sz="0" w:space="0" w:color="auto"/>
        <w:bottom w:val="none" w:sz="0" w:space="0" w:color="auto"/>
        <w:right w:val="none" w:sz="0" w:space="0" w:color="auto"/>
      </w:divBdr>
    </w:div>
    <w:div w:id="755173760">
      <w:bodyDiv w:val="1"/>
      <w:marLeft w:val="0"/>
      <w:marRight w:val="0"/>
      <w:marTop w:val="0"/>
      <w:marBottom w:val="0"/>
      <w:divBdr>
        <w:top w:val="none" w:sz="0" w:space="0" w:color="auto"/>
        <w:left w:val="none" w:sz="0" w:space="0" w:color="auto"/>
        <w:bottom w:val="none" w:sz="0" w:space="0" w:color="auto"/>
        <w:right w:val="none" w:sz="0" w:space="0" w:color="auto"/>
      </w:divBdr>
    </w:div>
    <w:div w:id="763695357">
      <w:bodyDiv w:val="1"/>
      <w:marLeft w:val="0"/>
      <w:marRight w:val="0"/>
      <w:marTop w:val="0"/>
      <w:marBottom w:val="0"/>
      <w:divBdr>
        <w:top w:val="none" w:sz="0" w:space="0" w:color="auto"/>
        <w:left w:val="none" w:sz="0" w:space="0" w:color="auto"/>
        <w:bottom w:val="none" w:sz="0" w:space="0" w:color="auto"/>
        <w:right w:val="none" w:sz="0" w:space="0" w:color="auto"/>
      </w:divBdr>
    </w:div>
    <w:div w:id="766727520">
      <w:bodyDiv w:val="1"/>
      <w:marLeft w:val="0"/>
      <w:marRight w:val="0"/>
      <w:marTop w:val="0"/>
      <w:marBottom w:val="0"/>
      <w:divBdr>
        <w:top w:val="none" w:sz="0" w:space="0" w:color="auto"/>
        <w:left w:val="none" w:sz="0" w:space="0" w:color="auto"/>
        <w:bottom w:val="none" w:sz="0" w:space="0" w:color="auto"/>
        <w:right w:val="none" w:sz="0" w:space="0" w:color="auto"/>
      </w:divBdr>
    </w:div>
    <w:div w:id="810095597">
      <w:bodyDiv w:val="1"/>
      <w:marLeft w:val="0"/>
      <w:marRight w:val="0"/>
      <w:marTop w:val="0"/>
      <w:marBottom w:val="0"/>
      <w:divBdr>
        <w:top w:val="none" w:sz="0" w:space="0" w:color="auto"/>
        <w:left w:val="none" w:sz="0" w:space="0" w:color="auto"/>
        <w:bottom w:val="none" w:sz="0" w:space="0" w:color="auto"/>
        <w:right w:val="none" w:sz="0" w:space="0" w:color="auto"/>
      </w:divBdr>
    </w:div>
    <w:div w:id="822622788">
      <w:bodyDiv w:val="1"/>
      <w:marLeft w:val="0"/>
      <w:marRight w:val="0"/>
      <w:marTop w:val="0"/>
      <w:marBottom w:val="0"/>
      <w:divBdr>
        <w:top w:val="none" w:sz="0" w:space="0" w:color="auto"/>
        <w:left w:val="none" w:sz="0" w:space="0" w:color="auto"/>
        <w:bottom w:val="none" w:sz="0" w:space="0" w:color="auto"/>
        <w:right w:val="none" w:sz="0" w:space="0" w:color="auto"/>
      </w:divBdr>
    </w:div>
    <w:div w:id="823542675">
      <w:bodyDiv w:val="1"/>
      <w:marLeft w:val="0"/>
      <w:marRight w:val="0"/>
      <w:marTop w:val="0"/>
      <w:marBottom w:val="0"/>
      <w:divBdr>
        <w:top w:val="none" w:sz="0" w:space="0" w:color="auto"/>
        <w:left w:val="none" w:sz="0" w:space="0" w:color="auto"/>
        <w:bottom w:val="none" w:sz="0" w:space="0" w:color="auto"/>
        <w:right w:val="none" w:sz="0" w:space="0" w:color="auto"/>
      </w:divBdr>
    </w:div>
    <w:div w:id="831681082">
      <w:bodyDiv w:val="1"/>
      <w:marLeft w:val="0"/>
      <w:marRight w:val="0"/>
      <w:marTop w:val="0"/>
      <w:marBottom w:val="0"/>
      <w:divBdr>
        <w:top w:val="none" w:sz="0" w:space="0" w:color="auto"/>
        <w:left w:val="none" w:sz="0" w:space="0" w:color="auto"/>
        <w:bottom w:val="none" w:sz="0" w:space="0" w:color="auto"/>
        <w:right w:val="none" w:sz="0" w:space="0" w:color="auto"/>
      </w:divBdr>
    </w:div>
    <w:div w:id="833034179">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878787312">
      <w:bodyDiv w:val="1"/>
      <w:marLeft w:val="0"/>
      <w:marRight w:val="0"/>
      <w:marTop w:val="0"/>
      <w:marBottom w:val="0"/>
      <w:divBdr>
        <w:top w:val="none" w:sz="0" w:space="0" w:color="auto"/>
        <w:left w:val="none" w:sz="0" w:space="0" w:color="auto"/>
        <w:bottom w:val="none" w:sz="0" w:space="0" w:color="auto"/>
        <w:right w:val="none" w:sz="0" w:space="0" w:color="auto"/>
      </w:divBdr>
    </w:div>
    <w:div w:id="881400427">
      <w:bodyDiv w:val="1"/>
      <w:marLeft w:val="0"/>
      <w:marRight w:val="0"/>
      <w:marTop w:val="0"/>
      <w:marBottom w:val="0"/>
      <w:divBdr>
        <w:top w:val="none" w:sz="0" w:space="0" w:color="auto"/>
        <w:left w:val="none" w:sz="0" w:space="0" w:color="auto"/>
        <w:bottom w:val="none" w:sz="0" w:space="0" w:color="auto"/>
        <w:right w:val="none" w:sz="0" w:space="0" w:color="auto"/>
      </w:divBdr>
    </w:div>
    <w:div w:id="890963361">
      <w:bodyDiv w:val="1"/>
      <w:marLeft w:val="0"/>
      <w:marRight w:val="0"/>
      <w:marTop w:val="0"/>
      <w:marBottom w:val="0"/>
      <w:divBdr>
        <w:top w:val="none" w:sz="0" w:space="0" w:color="auto"/>
        <w:left w:val="none" w:sz="0" w:space="0" w:color="auto"/>
        <w:bottom w:val="none" w:sz="0" w:space="0" w:color="auto"/>
        <w:right w:val="none" w:sz="0" w:space="0" w:color="auto"/>
      </w:divBdr>
    </w:div>
    <w:div w:id="893664083">
      <w:bodyDiv w:val="1"/>
      <w:marLeft w:val="0"/>
      <w:marRight w:val="0"/>
      <w:marTop w:val="0"/>
      <w:marBottom w:val="0"/>
      <w:divBdr>
        <w:top w:val="none" w:sz="0" w:space="0" w:color="auto"/>
        <w:left w:val="none" w:sz="0" w:space="0" w:color="auto"/>
        <w:bottom w:val="none" w:sz="0" w:space="0" w:color="auto"/>
        <w:right w:val="none" w:sz="0" w:space="0" w:color="auto"/>
      </w:divBdr>
    </w:div>
    <w:div w:id="925041387">
      <w:bodyDiv w:val="1"/>
      <w:marLeft w:val="0"/>
      <w:marRight w:val="0"/>
      <w:marTop w:val="0"/>
      <w:marBottom w:val="0"/>
      <w:divBdr>
        <w:top w:val="none" w:sz="0" w:space="0" w:color="auto"/>
        <w:left w:val="none" w:sz="0" w:space="0" w:color="auto"/>
        <w:bottom w:val="none" w:sz="0" w:space="0" w:color="auto"/>
        <w:right w:val="none" w:sz="0" w:space="0" w:color="auto"/>
      </w:divBdr>
    </w:div>
    <w:div w:id="925965013">
      <w:bodyDiv w:val="1"/>
      <w:marLeft w:val="0"/>
      <w:marRight w:val="0"/>
      <w:marTop w:val="0"/>
      <w:marBottom w:val="0"/>
      <w:divBdr>
        <w:top w:val="none" w:sz="0" w:space="0" w:color="auto"/>
        <w:left w:val="none" w:sz="0" w:space="0" w:color="auto"/>
        <w:bottom w:val="none" w:sz="0" w:space="0" w:color="auto"/>
        <w:right w:val="none" w:sz="0" w:space="0" w:color="auto"/>
      </w:divBdr>
    </w:div>
    <w:div w:id="945817303">
      <w:bodyDiv w:val="1"/>
      <w:marLeft w:val="0"/>
      <w:marRight w:val="0"/>
      <w:marTop w:val="0"/>
      <w:marBottom w:val="0"/>
      <w:divBdr>
        <w:top w:val="none" w:sz="0" w:space="0" w:color="auto"/>
        <w:left w:val="none" w:sz="0" w:space="0" w:color="auto"/>
        <w:bottom w:val="none" w:sz="0" w:space="0" w:color="auto"/>
        <w:right w:val="none" w:sz="0" w:space="0" w:color="auto"/>
      </w:divBdr>
    </w:div>
    <w:div w:id="948387975">
      <w:bodyDiv w:val="1"/>
      <w:marLeft w:val="0"/>
      <w:marRight w:val="0"/>
      <w:marTop w:val="0"/>
      <w:marBottom w:val="0"/>
      <w:divBdr>
        <w:top w:val="none" w:sz="0" w:space="0" w:color="auto"/>
        <w:left w:val="none" w:sz="0" w:space="0" w:color="auto"/>
        <w:bottom w:val="none" w:sz="0" w:space="0" w:color="auto"/>
        <w:right w:val="none" w:sz="0" w:space="0" w:color="auto"/>
      </w:divBdr>
    </w:div>
    <w:div w:id="962031220">
      <w:bodyDiv w:val="1"/>
      <w:marLeft w:val="0"/>
      <w:marRight w:val="0"/>
      <w:marTop w:val="0"/>
      <w:marBottom w:val="0"/>
      <w:divBdr>
        <w:top w:val="none" w:sz="0" w:space="0" w:color="auto"/>
        <w:left w:val="none" w:sz="0" w:space="0" w:color="auto"/>
        <w:bottom w:val="none" w:sz="0" w:space="0" w:color="auto"/>
        <w:right w:val="none" w:sz="0" w:space="0" w:color="auto"/>
      </w:divBdr>
    </w:div>
    <w:div w:id="967778623">
      <w:bodyDiv w:val="1"/>
      <w:marLeft w:val="0"/>
      <w:marRight w:val="0"/>
      <w:marTop w:val="0"/>
      <w:marBottom w:val="0"/>
      <w:divBdr>
        <w:top w:val="none" w:sz="0" w:space="0" w:color="auto"/>
        <w:left w:val="none" w:sz="0" w:space="0" w:color="auto"/>
        <w:bottom w:val="none" w:sz="0" w:space="0" w:color="auto"/>
        <w:right w:val="none" w:sz="0" w:space="0" w:color="auto"/>
      </w:divBdr>
    </w:div>
    <w:div w:id="995184374">
      <w:bodyDiv w:val="1"/>
      <w:marLeft w:val="0"/>
      <w:marRight w:val="0"/>
      <w:marTop w:val="0"/>
      <w:marBottom w:val="0"/>
      <w:divBdr>
        <w:top w:val="none" w:sz="0" w:space="0" w:color="auto"/>
        <w:left w:val="none" w:sz="0" w:space="0" w:color="auto"/>
        <w:bottom w:val="none" w:sz="0" w:space="0" w:color="auto"/>
        <w:right w:val="none" w:sz="0" w:space="0" w:color="auto"/>
      </w:divBdr>
    </w:div>
    <w:div w:id="999504522">
      <w:bodyDiv w:val="1"/>
      <w:marLeft w:val="0"/>
      <w:marRight w:val="0"/>
      <w:marTop w:val="0"/>
      <w:marBottom w:val="0"/>
      <w:divBdr>
        <w:top w:val="none" w:sz="0" w:space="0" w:color="auto"/>
        <w:left w:val="none" w:sz="0" w:space="0" w:color="auto"/>
        <w:bottom w:val="none" w:sz="0" w:space="0" w:color="auto"/>
        <w:right w:val="none" w:sz="0" w:space="0" w:color="auto"/>
      </w:divBdr>
    </w:div>
    <w:div w:id="1006129477">
      <w:bodyDiv w:val="1"/>
      <w:marLeft w:val="0"/>
      <w:marRight w:val="0"/>
      <w:marTop w:val="0"/>
      <w:marBottom w:val="0"/>
      <w:divBdr>
        <w:top w:val="none" w:sz="0" w:space="0" w:color="auto"/>
        <w:left w:val="none" w:sz="0" w:space="0" w:color="auto"/>
        <w:bottom w:val="none" w:sz="0" w:space="0" w:color="auto"/>
        <w:right w:val="none" w:sz="0" w:space="0" w:color="auto"/>
      </w:divBdr>
    </w:div>
    <w:div w:id="1044140633">
      <w:bodyDiv w:val="1"/>
      <w:marLeft w:val="0"/>
      <w:marRight w:val="0"/>
      <w:marTop w:val="0"/>
      <w:marBottom w:val="0"/>
      <w:divBdr>
        <w:top w:val="none" w:sz="0" w:space="0" w:color="auto"/>
        <w:left w:val="none" w:sz="0" w:space="0" w:color="auto"/>
        <w:bottom w:val="none" w:sz="0" w:space="0" w:color="auto"/>
        <w:right w:val="none" w:sz="0" w:space="0" w:color="auto"/>
      </w:divBdr>
    </w:div>
    <w:div w:id="1051807815">
      <w:bodyDiv w:val="1"/>
      <w:marLeft w:val="0"/>
      <w:marRight w:val="0"/>
      <w:marTop w:val="0"/>
      <w:marBottom w:val="0"/>
      <w:divBdr>
        <w:top w:val="none" w:sz="0" w:space="0" w:color="auto"/>
        <w:left w:val="none" w:sz="0" w:space="0" w:color="auto"/>
        <w:bottom w:val="none" w:sz="0" w:space="0" w:color="auto"/>
        <w:right w:val="none" w:sz="0" w:space="0" w:color="auto"/>
      </w:divBdr>
    </w:div>
    <w:div w:id="1057357839">
      <w:bodyDiv w:val="1"/>
      <w:marLeft w:val="0"/>
      <w:marRight w:val="0"/>
      <w:marTop w:val="0"/>
      <w:marBottom w:val="0"/>
      <w:divBdr>
        <w:top w:val="none" w:sz="0" w:space="0" w:color="auto"/>
        <w:left w:val="none" w:sz="0" w:space="0" w:color="auto"/>
        <w:bottom w:val="none" w:sz="0" w:space="0" w:color="auto"/>
        <w:right w:val="none" w:sz="0" w:space="0" w:color="auto"/>
      </w:divBdr>
    </w:div>
    <w:div w:id="1078871112">
      <w:bodyDiv w:val="1"/>
      <w:marLeft w:val="0"/>
      <w:marRight w:val="0"/>
      <w:marTop w:val="0"/>
      <w:marBottom w:val="0"/>
      <w:divBdr>
        <w:top w:val="none" w:sz="0" w:space="0" w:color="auto"/>
        <w:left w:val="none" w:sz="0" w:space="0" w:color="auto"/>
        <w:bottom w:val="none" w:sz="0" w:space="0" w:color="auto"/>
        <w:right w:val="none" w:sz="0" w:space="0" w:color="auto"/>
      </w:divBdr>
    </w:div>
    <w:div w:id="1082874068">
      <w:bodyDiv w:val="1"/>
      <w:marLeft w:val="0"/>
      <w:marRight w:val="0"/>
      <w:marTop w:val="0"/>
      <w:marBottom w:val="0"/>
      <w:divBdr>
        <w:top w:val="none" w:sz="0" w:space="0" w:color="auto"/>
        <w:left w:val="none" w:sz="0" w:space="0" w:color="auto"/>
        <w:bottom w:val="none" w:sz="0" w:space="0" w:color="auto"/>
        <w:right w:val="none" w:sz="0" w:space="0" w:color="auto"/>
      </w:divBdr>
    </w:div>
    <w:div w:id="1108279753">
      <w:bodyDiv w:val="1"/>
      <w:marLeft w:val="0"/>
      <w:marRight w:val="0"/>
      <w:marTop w:val="0"/>
      <w:marBottom w:val="0"/>
      <w:divBdr>
        <w:top w:val="none" w:sz="0" w:space="0" w:color="auto"/>
        <w:left w:val="none" w:sz="0" w:space="0" w:color="auto"/>
        <w:bottom w:val="none" w:sz="0" w:space="0" w:color="auto"/>
        <w:right w:val="none" w:sz="0" w:space="0" w:color="auto"/>
      </w:divBdr>
    </w:div>
    <w:div w:id="1156842672">
      <w:bodyDiv w:val="1"/>
      <w:marLeft w:val="0"/>
      <w:marRight w:val="0"/>
      <w:marTop w:val="0"/>
      <w:marBottom w:val="0"/>
      <w:divBdr>
        <w:top w:val="none" w:sz="0" w:space="0" w:color="auto"/>
        <w:left w:val="none" w:sz="0" w:space="0" w:color="auto"/>
        <w:bottom w:val="none" w:sz="0" w:space="0" w:color="auto"/>
        <w:right w:val="none" w:sz="0" w:space="0" w:color="auto"/>
      </w:divBdr>
    </w:div>
    <w:div w:id="1164592649">
      <w:bodyDiv w:val="1"/>
      <w:marLeft w:val="0"/>
      <w:marRight w:val="0"/>
      <w:marTop w:val="0"/>
      <w:marBottom w:val="0"/>
      <w:divBdr>
        <w:top w:val="none" w:sz="0" w:space="0" w:color="auto"/>
        <w:left w:val="none" w:sz="0" w:space="0" w:color="auto"/>
        <w:bottom w:val="none" w:sz="0" w:space="0" w:color="auto"/>
        <w:right w:val="none" w:sz="0" w:space="0" w:color="auto"/>
      </w:divBdr>
    </w:div>
    <w:div w:id="1182747449">
      <w:bodyDiv w:val="1"/>
      <w:marLeft w:val="0"/>
      <w:marRight w:val="0"/>
      <w:marTop w:val="0"/>
      <w:marBottom w:val="0"/>
      <w:divBdr>
        <w:top w:val="none" w:sz="0" w:space="0" w:color="auto"/>
        <w:left w:val="none" w:sz="0" w:space="0" w:color="auto"/>
        <w:bottom w:val="none" w:sz="0" w:space="0" w:color="auto"/>
        <w:right w:val="none" w:sz="0" w:space="0" w:color="auto"/>
      </w:divBdr>
    </w:div>
    <w:div w:id="1192500575">
      <w:bodyDiv w:val="1"/>
      <w:marLeft w:val="0"/>
      <w:marRight w:val="0"/>
      <w:marTop w:val="0"/>
      <w:marBottom w:val="0"/>
      <w:divBdr>
        <w:top w:val="none" w:sz="0" w:space="0" w:color="auto"/>
        <w:left w:val="none" w:sz="0" w:space="0" w:color="auto"/>
        <w:bottom w:val="none" w:sz="0" w:space="0" w:color="auto"/>
        <w:right w:val="none" w:sz="0" w:space="0" w:color="auto"/>
      </w:divBdr>
    </w:div>
    <w:div w:id="1213421537">
      <w:bodyDiv w:val="1"/>
      <w:marLeft w:val="0"/>
      <w:marRight w:val="0"/>
      <w:marTop w:val="0"/>
      <w:marBottom w:val="0"/>
      <w:divBdr>
        <w:top w:val="none" w:sz="0" w:space="0" w:color="auto"/>
        <w:left w:val="none" w:sz="0" w:space="0" w:color="auto"/>
        <w:bottom w:val="none" w:sz="0" w:space="0" w:color="auto"/>
        <w:right w:val="none" w:sz="0" w:space="0" w:color="auto"/>
      </w:divBdr>
    </w:div>
    <w:div w:id="1222249892">
      <w:bodyDiv w:val="1"/>
      <w:marLeft w:val="0"/>
      <w:marRight w:val="0"/>
      <w:marTop w:val="0"/>
      <w:marBottom w:val="0"/>
      <w:divBdr>
        <w:top w:val="none" w:sz="0" w:space="0" w:color="auto"/>
        <w:left w:val="none" w:sz="0" w:space="0" w:color="auto"/>
        <w:bottom w:val="none" w:sz="0" w:space="0" w:color="auto"/>
        <w:right w:val="none" w:sz="0" w:space="0" w:color="auto"/>
      </w:divBdr>
    </w:div>
    <w:div w:id="1225944191">
      <w:bodyDiv w:val="1"/>
      <w:marLeft w:val="0"/>
      <w:marRight w:val="0"/>
      <w:marTop w:val="0"/>
      <w:marBottom w:val="0"/>
      <w:divBdr>
        <w:top w:val="none" w:sz="0" w:space="0" w:color="auto"/>
        <w:left w:val="none" w:sz="0" w:space="0" w:color="auto"/>
        <w:bottom w:val="none" w:sz="0" w:space="0" w:color="auto"/>
        <w:right w:val="none" w:sz="0" w:space="0" w:color="auto"/>
      </w:divBdr>
    </w:div>
    <w:div w:id="1264680491">
      <w:bodyDiv w:val="1"/>
      <w:marLeft w:val="0"/>
      <w:marRight w:val="0"/>
      <w:marTop w:val="0"/>
      <w:marBottom w:val="0"/>
      <w:divBdr>
        <w:top w:val="none" w:sz="0" w:space="0" w:color="auto"/>
        <w:left w:val="none" w:sz="0" w:space="0" w:color="auto"/>
        <w:bottom w:val="none" w:sz="0" w:space="0" w:color="auto"/>
        <w:right w:val="none" w:sz="0" w:space="0" w:color="auto"/>
      </w:divBdr>
    </w:div>
    <w:div w:id="1282421702">
      <w:bodyDiv w:val="1"/>
      <w:marLeft w:val="0"/>
      <w:marRight w:val="0"/>
      <w:marTop w:val="0"/>
      <w:marBottom w:val="0"/>
      <w:divBdr>
        <w:top w:val="none" w:sz="0" w:space="0" w:color="auto"/>
        <w:left w:val="none" w:sz="0" w:space="0" w:color="auto"/>
        <w:bottom w:val="none" w:sz="0" w:space="0" w:color="auto"/>
        <w:right w:val="none" w:sz="0" w:space="0" w:color="auto"/>
      </w:divBdr>
    </w:div>
    <w:div w:id="1313366268">
      <w:bodyDiv w:val="1"/>
      <w:marLeft w:val="0"/>
      <w:marRight w:val="0"/>
      <w:marTop w:val="0"/>
      <w:marBottom w:val="0"/>
      <w:divBdr>
        <w:top w:val="none" w:sz="0" w:space="0" w:color="auto"/>
        <w:left w:val="none" w:sz="0" w:space="0" w:color="auto"/>
        <w:bottom w:val="none" w:sz="0" w:space="0" w:color="auto"/>
        <w:right w:val="none" w:sz="0" w:space="0" w:color="auto"/>
      </w:divBdr>
    </w:div>
    <w:div w:id="1335840109">
      <w:bodyDiv w:val="1"/>
      <w:marLeft w:val="0"/>
      <w:marRight w:val="0"/>
      <w:marTop w:val="0"/>
      <w:marBottom w:val="0"/>
      <w:divBdr>
        <w:top w:val="none" w:sz="0" w:space="0" w:color="auto"/>
        <w:left w:val="none" w:sz="0" w:space="0" w:color="auto"/>
        <w:bottom w:val="none" w:sz="0" w:space="0" w:color="auto"/>
        <w:right w:val="none" w:sz="0" w:space="0" w:color="auto"/>
      </w:divBdr>
    </w:div>
    <w:div w:id="1343045524">
      <w:bodyDiv w:val="1"/>
      <w:marLeft w:val="0"/>
      <w:marRight w:val="0"/>
      <w:marTop w:val="0"/>
      <w:marBottom w:val="0"/>
      <w:divBdr>
        <w:top w:val="none" w:sz="0" w:space="0" w:color="auto"/>
        <w:left w:val="none" w:sz="0" w:space="0" w:color="auto"/>
        <w:bottom w:val="none" w:sz="0" w:space="0" w:color="auto"/>
        <w:right w:val="none" w:sz="0" w:space="0" w:color="auto"/>
      </w:divBdr>
    </w:div>
    <w:div w:id="1346710728">
      <w:bodyDiv w:val="1"/>
      <w:marLeft w:val="0"/>
      <w:marRight w:val="0"/>
      <w:marTop w:val="0"/>
      <w:marBottom w:val="0"/>
      <w:divBdr>
        <w:top w:val="none" w:sz="0" w:space="0" w:color="auto"/>
        <w:left w:val="none" w:sz="0" w:space="0" w:color="auto"/>
        <w:bottom w:val="none" w:sz="0" w:space="0" w:color="auto"/>
        <w:right w:val="none" w:sz="0" w:space="0" w:color="auto"/>
      </w:divBdr>
    </w:div>
    <w:div w:id="1348097812">
      <w:bodyDiv w:val="1"/>
      <w:marLeft w:val="0"/>
      <w:marRight w:val="0"/>
      <w:marTop w:val="0"/>
      <w:marBottom w:val="0"/>
      <w:divBdr>
        <w:top w:val="none" w:sz="0" w:space="0" w:color="auto"/>
        <w:left w:val="none" w:sz="0" w:space="0" w:color="auto"/>
        <w:bottom w:val="none" w:sz="0" w:space="0" w:color="auto"/>
        <w:right w:val="none" w:sz="0" w:space="0" w:color="auto"/>
      </w:divBdr>
    </w:div>
    <w:div w:id="1365403556">
      <w:bodyDiv w:val="1"/>
      <w:marLeft w:val="0"/>
      <w:marRight w:val="0"/>
      <w:marTop w:val="0"/>
      <w:marBottom w:val="0"/>
      <w:divBdr>
        <w:top w:val="none" w:sz="0" w:space="0" w:color="auto"/>
        <w:left w:val="none" w:sz="0" w:space="0" w:color="auto"/>
        <w:bottom w:val="none" w:sz="0" w:space="0" w:color="auto"/>
        <w:right w:val="none" w:sz="0" w:space="0" w:color="auto"/>
      </w:divBdr>
    </w:div>
    <w:div w:id="1368406424">
      <w:bodyDiv w:val="1"/>
      <w:marLeft w:val="0"/>
      <w:marRight w:val="0"/>
      <w:marTop w:val="0"/>
      <w:marBottom w:val="0"/>
      <w:divBdr>
        <w:top w:val="none" w:sz="0" w:space="0" w:color="auto"/>
        <w:left w:val="none" w:sz="0" w:space="0" w:color="auto"/>
        <w:bottom w:val="none" w:sz="0" w:space="0" w:color="auto"/>
        <w:right w:val="none" w:sz="0" w:space="0" w:color="auto"/>
      </w:divBdr>
    </w:div>
    <w:div w:id="1377268341">
      <w:bodyDiv w:val="1"/>
      <w:marLeft w:val="0"/>
      <w:marRight w:val="0"/>
      <w:marTop w:val="0"/>
      <w:marBottom w:val="0"/>
      <w:divBdr>
        <w:top w:val="none" w:sz="0" w:space="0" w:color="auto"/>
        <w:left w:val="none" w:sz="0" w:space="0" w:color="auto"/>
        <w:bottom w:val="none" w:sz="0" w:space="0" w:color="auto"/>
        <w:right w:val="none" w:sz="0" w:space="0" w:color="auto"/>
      </w:divBdr>
    </w:div>
    <w:div w:id="1384792114">
      <w:bodyDiv w:val="1"/>
      <w:marLeft w:val="0"/>
      <w:marRight w:val="0"/>
      <w:marTop w:val="0"/>
      <w:marBottom w:val="0"/>
      <w:divBdr>
        <w:top w:val="none" w:sz="0" w:space="0" w:color="auto"/>
        <w:left w:val="none" w:sz="0" w:space="0" w:color="auto"/>
        <w:bottom w:val="none" w:sz="0" w:space="0" w:color="auto"/>
        <w:right w:val="none" w:sz="0" w:space="0" w:color="auto"/>
      </w:divBdr>
    </w:div>
    <w:div w:id="1408697376">
      <w:bodyDiv w:val="1"/>
      <w:marLeft w:val="0"/>
      <w:marRight w:val="0"/>
      <w:marTop w:val="0"/>
      <w:marBottom w:val="0"/>
      <w:divBdr>
        <w:top w:val="none" w:sz="0" w:space="0" w:color="auto"/>
        <w:left w:val="none" w:sz="0" w:space="0" w:color="auto"/>
        <w:bottom w:val="none" w:sz="0" w:space="0" w:color="auto"/>
        <w:right w:val="none" w:sz="0" w:space="0" w:color="auto"/>
      </w:divBdr>
    </w:div>
    <w:div w:id="1412434002">
      <w:bodyDiv w:val="1"/>
      <w:marLeft w:val="0"/>
      <w:marRight w:val="0"/>
      <w:marTop w:val="0"/>
      <w:marBottom w:val="0"/>
      <w:divBdr>
        <w:top w:val="none" w:sz="0" w:space="0" w:color="auto"/>
        <w:left w:val="none" w:sz="0" w:space="0" w:color="auto"/>
        <w:bottom w:val="none" w:sz="0" w:space="0" w:color="auto"/>
        <w:right w:val="none" w:sz="0" w:space="0" w:color="auto"/>
      </w:divBdr>
    </w:div>
    <w:div w:id="1420718109">
      <w:bodyDiv w:val="1"/>
      <w:marLeft w:val="0"/>
      <w:marRight w:val="0"/>
      <w:marTop w:val="0"/>
      <w:marBottom w:val="0"/>
      <w:divBdr>
        <w:top w:val="none" w:sz="0" w:space="0" w:color="auto"/>
        <w:left w:val="none" w:sz="0" w:space="0" w:color="auto"/>
        <w:bottom w:val="none" w:sz="0" w:space="0" w:color="auto"/>
        <w:right w:val="none" w:sz="0" w:space="0" w:color="auto"/>
      </w:divBdr>
    </w:div>
    <w:div w:id="1439522358">
      <w:bodyDiv w:val="1"/>
      <w:marLeft w:val="0"/>
      <w:marRight w:val="0"/>
      <w:marTop w:val="0"/>
      <w:marBottom w:val="0"/>
      <w:divBdr>
        <w:top w:val="none" w:sz="0" w:space="0" w:color="auto"/>
        <w:left w:val="none" w:sz="0" w:space="0" w:color="auto"/>
        <w:bottom w:val="none" w:sz="0" w:space="0" w:color="auto"/>
        <w:right w:val="none" w:sz="0" w:space="0" w:color="auto"/>
      </w:divBdr>
    </w:div>
    <w:div w:id="1440879633">
      <w:bodyDiv w:val="1"/>
      <w:marLeft w:val="0"/>
      <w:marRight w:val="0"/>
      <w:marTop w:val="0"/>
      <w:marBottom w:val="0"/>
      <w:divBdr>
        <w:top w:val="none" w:sz="0" w:space="0" w:color="auto"/>
        <w:left w:val="none" w:sz="0" w:space="0" w:color="auto"/>
        <w:bottom w:val="none" w:sz="0" w:space="0" w:color="auto"/>
        <w:right w:val="none" w:sz="0" w:space="0" w:color="auto"/>
      </w:divBdr>
    </w:div>
    <w:div w:id="1451243230">
      <w:bodyDiv w:val="1"/>
      <w:marLeft w:val="0"/>
      <w:marRight w:val="0"/>
      <w:marTop w:val="0"/>
      <w:marBottom w:val="0"/>
      <w:divBdr>
        <w:top w:val="none" w:sz="0" w:space="0" w:color="auto"/>
        <w:left w:val="none" w:sz="0" w:space="0" w:color="auto"/>
        <w:bottom w:val="none" w:sz="0" w:space="0" w:color="auto"/>
        <w:right w:val="none" w:sz="0" w:space="0" w:color="auto"/>
      </w:divBdr>
    </w:div>
    <w:div w:id="1472868133">
      <w:bodyDiv w:val="1"/>
      <w:marLeft w:val="0"/>
      <w:marRight w:val="0"/>
      <w:marTop w:val="0"/>
      <w:marBottom w:val="0"/>
      <w:divBdr>
        <w:top w:val="none" w:sz="0" w:space="0" w:color="auto"/>
        <w:left w:val="none" w:sz="0" w:space="0" w:color="auto"/>
        <w:bottom w:val="none" w:sz="0" w:space="0" w:color="auto"/>
        <w:right w:val="none" w:sz="0" w:space="0" w:color="auto"/>
      </w:divBdr>
    </w:div>
    <w:div w:id="1479105835">
      <w:bodyDiv w:val="1"/>
      <w:marLeft w:val="0"/>
      <w:marRight w:val="0"/>
      <w:marTop w:val="0"/>
      <w:marBottom w:val="0"/>
      <w:divBdr>
        <w:top w:val="none" w:sz="0" w:space="0" w:color="auto"/>
        <w:left w:val="none" w:sz="0" w:space="0" w:color="auto"/>
        <w:bottom w:val="none" w:sz="0" w:space="0" w:color="auto"/>
        <w:right w:val="none" w:sz="0" w:space="0" w:color="auto"/>
      </w:divBdr>
    </w:div>
    <w:div w:id="1482228858">
      <w:bodyDiv w:val="1"/>
      <w:marLeft w:val="0"/>
      <w:marRight w:val="0"/>
      <w:marTop w:val="0"/>
      <w:marBottom w:val="0"/>
      <w:divBdr>
        <w:top w:val="none" w:sz="0" w:space="0" w:color="auto"/>
        <w:left w:val="none" w:sz="0" w:space="0" w:color="auto"/>
        <w:bottom w:val="none" w:sz="0" w:space="0" w:color="auto"/>
        <w:right w:val="none" w:sz="0" w:space="0" w:color="auto"/>
      </w:divBdr>
    </w:div>
    <w:div w:id="1492599838">
      <w:bodyDiv w:val="1"/>
      <w:marLeft w:val="0"/>
      <w:marRight w:val="0"/>
      <w:marTop w:val="0"/>
      <w:marBottom w:val="0"/>
      <w:divBdr>
        <w:top w:val="none" w:sz="0" w:space="0" w:color="auto"/>
        <w:left w:val="none" w:sz="0" w:space="0" w:color="auto"/>
        <w:bottom w:val="none" w:sz="0" w:space="0" w:color="auto"/>
        <w:right w:val="none" w:sz="0" w:space="0" w:color="auto"/>
      </w:divBdr>
    </w:div>
    <w:div w:id="1492942153">
      <w:bodyDiv w:val="1"/>
      <w:marLeft w:val="0"/>
      <w:marRight w:val="0"/>
      <w:marTop w:val="0"/>
      <w:marBottom w:val="0"/>
      <w:divBdr>
        <w:top w:val="none" w:sz="0" w:space="0" w:color="auto"/>
        <w:left w:val="none" w:sz="0" w:space="0" w:color="auto"/>
        <w:bottom w:val="none" w:sz="0" w:space="0" w:color="auto"/>
        <w:right w:val="none" w:sz="0" w:space="0" w:color="auto"/>
      </w:divBdr>
    </w:div>
    <w:div w:id="1494301239">
      <w:bodyDiv w:val="1"/>
      <w:marLeft w:val="0"/>
      <w:marRight w:val="0"/>
      <w:marTop w:val="0"/>
      <w:marBottom w:val="0"/>
      <w:divBdr>
        <w:top w:val="none" w:sz="0" w:space="0" w:color="auto"/>
        <w:left w:val="none" w:sz="0" w:space="0" w:color="auto"/>
        <w:bottom w:val="none" w:sz="0" w:space="0" w:color="auto"/>
        <w:right w:val="none" w:sz="0" w:space="0" w:color="auto"/>
      </w:divBdr>
    </w:div>
    <w:div w:id="1505586153">
      <w:bodyDiv w:val="1"/>
      <w:marLeft w:val="0"/>
      <w:marRight w:val="0"/>
      <w:marTop w:val="0"/>
      <w:marBottom w:val="0"/>
      <w:divBdr>
        <w:top w:val="none" w:sz="0" w:space="0" w:color="auto"/>
        <w:left w:val="none" w:sz="0" w:space="0" w:color="auto"/>
        <w:bottom w:val="none" w:sz="0" w:space="0" w:color="auto"/>
        <w:right w:val="none" w:sz="0" w:space="0" w:color="auto"/>
      </w:divBdr>
    </w:div>
    <w:div w:id="1522277100">
      <w:bodyDiv w:val="1"/>
      <w:marLeft w:val="0"/>
      <w:marRight w:val="0"/>
      <w:marTop w:val="0"/>
      <w:marBottom w:val="0"/>
      <w:divBdr>
        <w:top w:val="none" w:sz="0" w:space="0" w:color="auto"/>
        <w:left w:val="none" w:sz="0" w:space="0" w:color="auto"/>
        <w:bottom w:val="none" w:sz="0" w:space="0" w:color="auto"/>
        <w:right w:val="none" w:sz="0" w:space="0" w:color="auto"/>
      </w:divBdr>
    </w:div>
    <w:div w:id="1529180513">
      <w:bodyDiv w:val="1"/>
      <w:marLeft w:val="0"/>
      <w:marRight w:val="0"/>
      <w:marTop w:val="0"/>
      <w:marBottom w:val="0"/>
      <w:divBdr>
        <w:top w:val="none" w:sz="0" w:space="0" w:color="auto"/>
        <w:left w:val="none" w:sz="0" w:space="0" w:color="auto"/>
        <w:bottom w:val="none" w:sz="0" w:space="0" w:color="auto"/>
        <w:right w:val="none" w:sz="0" w:space="0" w:color="auto"/>
      </w:divBdr>
    </w:div>
    <w:div w:id="1532457082">
      <w:bodyDiv w:val="1"/>
      <w:marLeft w:val="0"/>
      <w:marRight w:val="0"/>
      <w:marTop w:val="0"/>
      <w:marBottom w:val="0"/>
      <w:divBdr>
        <w:top w:val="none" w:sz="0" w:space="0" w:color="auto"/>
        <w:left w:val="none" w:sz="0" w:space="0" w:color="auto"/>
        <w:bottom w:val="none" w:sz="0" w:space="0" w:color="auto"/>
        <w:right w:val="none" w:sz="0" w:space="0" w:color="auto"/>
      </w:divBdr>
    </w:div>
    <w:div w:id="1534339066">
      <w:bodyDiv w:val="1"/>
      <w:marLeft w:val="0"/>
      <w:marRight w:val="0"/>
      <w:marTop w:val="0"/>
      <w:marBottom w:val="0"/>
      <w:divBdr>
        <w:top w:val="none" w:sz="0" w:space="0" w:color="auto"/>
        <w:left w:val="none" w:sz="0" w:space="0" w:color="auto"/>
        <w:bottom w:val="none" w:sz="0" w:space="0" w:color="auto"/>
        <w:right w:val="none" w:sz="0" w:space="0" w:color="auto"/>
      </w:divBdr>
    </w:div>
    <w:div w:id="1537045208">
      <w:bodyDiv w:val="1"/>
      <w:marLeft w:val="0"/>
      <w:marRight w:val="0"/>
      <w:marTop w:val="0"/>
      <w:marBottom w:val="0"/>
      <w:divBdr>
        <w:top w:val="none" w:sz="0" w:space="0" w:color="auto"/>
        <w:left w:val="none" w:sz="0" w:space="0" w:color="auto"/>
        <w:bottom w:val="none" w:sz="0" w:space="0" w:color="auto"/>
        <w:right w:val="none" w:sz="0" w:space="0" w:color="auto"/>
      </w:divBdr>
    </w:div>
    <w:div w:id="1554078929">
      <w:bodyDiv w:val="1"/>
      <w:marLeft w:val="0"/>
      <w:marRight w:val="0"/>
      <w:marTop w:val="0"/>
      <w:marBottom w:val="0"/>
      <w:divBdr>
        <w:top w:val="none" w:sz="0" w:space="0" w:color="auto"/>
        <w:left w:val="none" w:sz="0" w:space="0" w:color="auto"/>
        <w:bottom w:val="none" w:sz="0" w:space="0" w:color="auto"/>
        <w:right w:val="none" w:sz="0" w:space="0" w:color="auto"/>
      </w:divBdr>
    </w:div>
    <w:div w:id="1554465069">
      <w:bodyDiv w:val="1"/>
      <w:marLeft w:val="0"/>
      <w:marRight w:val="0"/>
      <w:marTop w:val="0"/>
      <w:marBottom w:val="0"/>
      <w:divBdr>
        <w:top w:val="none" w:sz="0" w:space="0" w:color="auto"/>
        <w:left w:val="none" w:sz="0" w:space="0" w:color="auto"/>
        <w:bottom w:val="none" w:sz="0" w:space="0" w:color="auto"/>
        <w:right w:val="none" w:sz="0" w:space="0" w:color="auto"/>
      </w:divBdr>
    </w:div>
    <w:div w:id="1594974074">
      <w:bodyDiv w:val="1"/>
      <w:marLeft w:val="0"/>
      <w:marRight w:val="0"/>
      <w:marTop w:val="0"/>
      <w:marBottom w:val="0"/>
      <w:divBdr>
        <w:top w:val="none" w:sz="0" w:space="0" w:color="auto"/>
        <w:left w:val="none" w:sz="0" w:space="0" w:color="auto"/>
        <w:bottom w:val="none" w:sz="0" w:space="0" w:color="auto"/>
        <w:right w:val="none" w:sz="0" w:space="0" w:color="auto"/>
      </w:divBdr>
    </w:div>
    <w:div w:id="1616139212">
      <w:bodyDiv w:val="1"/>
      <w:marLeft w:val="0"/>
      <w:marRight w:val="0"/>
      <w:marTop w:val="0"/>
      <w:marBottom w:val="0"/>
      <w:divBdr>
        <w:top w:val="none" w:sz="0" w:space="0" w:color="auto"/>
        <w:left w:val="none" w:sz="0" w:space="0" w:color="auto"/>
        <w:bottom w:val="none" w:sz="0" w:space="0" w:color="auto"/>
        <w:right w:val="none" w:sz="0" w:space="0" w:color="auto"/>
      </w:divBdr>
    </w:div>
    <w:div w:id="1621301952">
      <w:bodyDiv w:val="1"/>
      <w:marLeft w:val="0"/>
      <w:marRight w:val="0"/>
      <w:marTop w:val="0"/>
      <w:marBottom w:val="0"/>
      <w:divBdr>
        <w:top w:val="none" w:sz="0" w:space="0" w:color="auto"/>
        <w:left w:val="none" w:sz="0" w:space="0" w:color="auto"/>
        <w:bottom w:val="none" w:sz="0" w:space="0" w:color="auto"/>
        <w:right w:val="none" w:sz="0" w:space="0" w:color="auto"/>
      </w:divBdr>
    </w:div>
    <w:div w:id="1634872174">
      <w:bodyDiv w:val="1"/>
      <w:marLeft w:val="0"/>
      <w:marRight w:val="0"/>
      <w:marTop w:val="0"/>
      <w:marBottom w:val="0"/>
      <w:divBdr>
        <w:top w:val="none" w:sz="0" w:space="0" w:color="auto"/>
        <w:left w:val="none" w:sz="0" w:space="0" w:color="auto"/>
        <w:bottom w:val="none" w:sz="0" w:space="0" w:color="auto"/>
        <w:right w:val="none" w:sz="0" w:space="0" w:color="auto"/>
      </w:divBdr>
    </w:div>
    <w:div w:id="1671324049">
      <w:bodyDiv w:val="1"/>
      <w:marLeft w:val="0"/>
      <w:marRight w:val="0"/>
      <w:marTop w:val="0"/>
      <w:marBottom w:val="0"/>
      <w:divBdr>
        <w:top w:val="none" w:sz="0" w:space="0" w:color="auto"/>
        <w:left w:val="none" w:sz="0" w:space="0" w:color="auto"/>
        <w:bottom w:val="none" w:sz="0" w:space="0" w:color="auto"/>
        <w:right w:val="none" w:sz="0" w:space="0" w:color="auto"/>
      </w:divBdr>
    </w:div>
    <w:div w:id="1690335069">
      <w:bodyDiv w:val="1"/>
      <w:marLeft w:val="0"/>
      <w:marRight w:val="0"/>
      <w:marTop w:val="0"/>
      <w:marBottom w:val="0"/>
      <w:divBdr>
        <w:top w:val="none" w:sz="0" w:space="0" w:color="auto"/>
        <w:left w:val="none" w:sz="0" w:space="0" w:color="auto"/>
        <w:bottom w:val="none" w:sz="0" w:space="0" w:color="auto"/>
        <w:right w:val="none" w:sz="0" w:space="0" w:color="auto"/>
      </w:divBdr>
    </w:div>
    <w:div w:id="1704667359">
      <w:bodyDiv w:val="1"/>
      <w:marLeft w:val="0"/>
      <w:marRight w:val="0"/>
      <w:marTop w:val="0"/>
      <w:marBottom w:val="0"/>
      <w:divBdr>
        <w:top w:val="none" w:sz="0" w:space="0" w:color="auto"/>
        <w:left w:val="none" w:sz="0" w:space="0" w:color="auto"/>
        <w:bottom w:val="none" w:sz="0" w:space="0" w:color="auto"/>
        <w:right w:val="none" w:sz="0" w:space="0" w:color="auto"/>
      </w:divBdr>
    </w:div>
    <w:div w:id="1725333137">
      <w:bodyDiv w:val="1"/>
      <w:marLeft w:val="0"/>
      <w:marRight w:val="0"/>
      <w:marTop w:val="0"/>
      <w:marBottom w:val="0"/>
      <w:divBdr>
        <w:top w:val="none" w:sz="0" w:space="0" w:color="auto"/>
        <w:left w:val="none" w:sz="0" w:space="0" w:color="auto"/>
        <w:bottom w:val="none" w:sz="0" w:space="0" w:color="auto"/>
        <w:right w:val="none" w:sz="0" w:space="0" w:color="auto"/>
      </w:divBdr>
    </w:div>
    <w:div w:id="1752655548">
      <w:bodyDiv w:val="1"/>
      <w:marLeft w:val="0"/>
      <w:marRight w:val="0"/>
      <w:marTop w:val="0"/>
      <w:marBottom w:val="0"/>
      <w:divBdr>
        <w:top w:val="none" w:sz="0" w:space="0" w:color="auto"/>
        <w:left w:val="none" w:sz="0" w:space="0" w:color="auto"/>
        <w:bottom w:val="none" w:sz="0" w:space="0" w:color="auto"/>
        <w:right w:val="none" w:sz="0" w:space="0" w:color="auto"/>
      </w:divBdr>
    </w:div>
    <w:div w:id="1753505916">
      <w:bodyDiv w:val="1"/>
      <w:marLeft w:val="0"/>
      <w:marRight w:val="0"/>
      <w:marTop w:val="0"/>
      <w:marBottom w:val="0"/>
      <w:divBdr>
        <w:top w:val="none" w:sz="0" w:space="0" w:color="auto"/>
        <w:left w:val="none" w:sz="0" w:space="0" w:color="auto"/>
        <w:bottom w:val="none" w:sz="0" w:space="0" w:color="auto"/>
        <w:right w:val="none" w:sz="0" w:space="0" w:color="auto"/>
      </w:divBdr>
    </w:div>
    <w:div w:id="1762338533">
      <w:bodyDiv w:val="1"/>
      <w:marLeft w:val="0"/>
      <w:marRight w:val="0"/>
      <w:marTop w:val="0"/>
      <w:marBottom w:val="0"/>
      <w:divBdr>
        <w:top w:val="none" w:sz="0" w:space="0" w:color="auto"/>
        <w:left w:val="none" w:sz="0" w:space="0" w:color="auto"/>
        <w:bottom w:val="none" w:sz="0" w:space="0" w:color="auto"/>
        <w:right w:val="none" w:sz="0" w:space="0" w:color="auto"/>
      </w:divBdr>
    </w:div>
    <w:div w:id="1764297460">
      <w:bodyDiv w:val="1"/>
      <w:marLeft w:val="0"/>
      <w:marRight w:val="0"/>
      <w:marTop w:val="0"/>
      <w:marBottom w:val="0"/>
      <w:divBdr>
        <w:top w:val="none" w:sz="0" w:space="0" w:color="auto"/>
        <w:left w:val="none" w:sz="0" w:space="0" w:color="auto"/>
        <w:bottom w:val="none" w:sz="0" w:space="0" w:color="auto"/>
        <w:right w:val="none" w:sz="0" w:space="0" w:color="auto"/>
      </w:divBdr>
    </w:div>
    <w:div w:id="1772047030">
      <w:bodyDiv w:val="1"/>
      <w:marLeft w:val="0"/>
      <w:marRight w:val="0"/>
      <w:marTop w:val="0"/>
      <w:marBottom w:val="0"/>
      <w:divBdr>
        <w:top w:val="none" w:sz="0" w:space="0" w:color="auto"/>
        <w:left w:val="none" w:sz="0" w:space="0" w:color="auto"/>
        <w:bottom w:val="none" w:sz="0" w:space="0" w:color="auto"/>
        <w:right w:val="none" w:sz="0" w:space="0" w:color="auto"/>
      </w:divBdr>
    </w:div>
    <w:div w:id="1777015278">
      <w:bodyDiv w:val="1"/>
      <w:marLeft w:val="0"/>
      <w:marRight w:val="0"/>
      <w:marTop w:val="0"/>
      <w:marBottom w:val="0"/>
      <w:divBdr>
        <w:top w:val="none" w:sz="0" w:space="0" w:color="auto"/>
        <w:left w:val="none" w:sz="0" w:space="0" w:color="auto"/>
        <w:bottom w:val="none" w:sz="0" w:space="0" w:color="auto"/>
        <w:right w:val="none" w:sz="0" w:space="0" w:color="auto"/>
      </w:divBdr>
    </w:div>
    <w:div w:id="1787501534">
      <w:bodyDiv w:val="1"/>
      <w:marLeft w:val="0"/>
      <w:marRight w:val="0"/>
      <w:marTop w:val="0"/>
      <w:marBottom w:val="0"/>
      <w:divBdr>
        <w:top w:val="none" w:sz="0" w:space="0" w:color="auto"/>
        <w:left w:val="none" w:sz="0" w:space="0" w:color="auto"/>
        <w:bottom w:val="none" w:sz="0" w:space="0" w:color="auto"/>
        <w:right w:val="none" w:sz="0" w:space="0" w:color="auto"/>
      </w:divBdr>
    </w:div>
    <w:div w:id="1803621385">
      <w:bodyDiv w:val="1"/>
      <w:marLeft w:val="0"/>
      <w:marRight w:val="0"/>
      <w:marTop w:val="0"/>
      <w:marBottom w:val="0"/>
      <w:divBdr>
        <w:top w:val="none" w:sz="0" w:space="0" w:color="auto"/>
        <w:left w:val="none" w:sz="0" w:space="0" w:color="auto"/>
        <w:bottom w:val="none" w:sz="0" w:space="0" w:color="auto"/>
        <w:right w:val="none" w:sz="0" w:space="0" w:color="auto"/>
      </w:divBdr>
    </w:div>
    <w:div w:id="1808621137">
      <w:bodyDiv w:val="1"/>
      <w:marLeft w:val="0"/>
      <w:marRight w:val="0"/>
      <w:marTop w:val="0"/>
      <w:marBottom w:val="0"/>
      <w:divBdr>
        <w:top w:val="none" w:sz="0" w:space="0" w:color="auto"/>
        <w:left w:val="none" w:sz="0" w:space="0" w:color="auto"/>
        <w:bottom w:val="none" w:sz="0" w:space="0" w:color="auto"/>
        <w:right w:val="none" w:sz="0" w:space="0" w:color="auto"/>
      </w:divBdr>
    </w:div>
    <w:div w:id="1841309366">
      <w:bodyDiv w:val="1"/>
      <w:marLeft w:val="0"/>
      <w:marRight w:val="0"/>
      <w:marTop w:val="0"/>
      <w:marBottom w:val="0"/>
      <w:divBdr>
        <w:top w:val="none" w:sz="0" w:space="0" w:color="auto"/>
        <w:left w:val="none" w:sz="0" w:space="0" w:color="auto"/>
        <w:bottom w:val="none" w:sz="0" w:space="0" w:color="auto"/>
        <w:right w:val="none" w:sz="0" w:space="0" w:color="auto"/>
      </w:divBdr>
    </w:div>
    <w:div w:id="1844078776">
      <w:bodyDiv w:val="1"/>
      <w:marLeft w:val="0"/>
      <w:marRight w:val="0"/>
      <w:marTop w:val="0"/>
      <w:marBottom w:val="0"/>
      <w:divBdr>
        <w:top w:val="none" w:sz="0" w:space="0" w:color="auto"/>
        <w:left w:val="none" w:sz="0" w:space="0" w:color="auto"/>
        <w:bottom w:val="none" w:sz="0" w:space="0" w:color="auto"/>
        <w:right w:val="none" w:sz="0" w:space="0" w:color="auto"/>
      </w:divBdr>
    </w:div>
    <w:div w:id="1851526377">
      <w:bodyDiv w:val="1"/>
      <w:marLeft w:val="0"/>
      <w:marRight w:val="0"/>
      <w:marTop w:val="0"/>
      <w:marBottom w:val="0"/>
      <w:divBdr>
        <w:top w:val="none" w:sz="0" w:space="0" w:color="auto"/>
        <w:left w:val="none" w:sz="0" w:space="0" w:color="auto"/>
        <w:bottom w:val="none" w:sz="0" w:space="0" w:color="auto"/>
        <w:right w:val="none" w:sz="0" w:space="0" w:color="auto"/>
      </w:divBdr>
    </w:div>
    <w:div w:id="1853378373">
      <w:bodyDiv w:val="1"/>
      <w:marLeft w:val="0"/>
      <w:marRight w:val="0"/>
      <w:marTop w:val="0"/>
      <w:marBottom w:val="0"/>
      <w:divBdr>
        <w:top w:val="none" w:sz="0" w:space="0" w:color="auto"/>
        <w:left w:val="none" w:sz="0" w:space="0" w:color="auto"/>
        <w:bottom w:val="none" w:sz="0" w:space="0" w:color="auto"/>
        <w:right w:val="none" w:sz="0" w:space="0" w:color="auto"/>
      </w:divBdr>
    </w:div>
    <w:div w:id="1872303263">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
    <w:div w:id="1899323768">
      <w:bodyDiv w:val="1"/>
      <w:marLeft w:val="0"/>
      <w:marRight w:val="0"/>
      <w:marTop w:val="0"/>
      <w:marBottom w:val="0"/>
      <w:divBdr>
        <w:top w:val="none" w:sz="0" w:space="0" w:color="auto"/>
        <w:left w:val="none" w:sz="0" w:space="0" w:color="auto"/>
        <w:bottom w:val="none" w:sz="0" w:space="0" w:color="auto"/>
        <w:right w:val="none" w:sz="0" w:space="0" w:color="auto"/>
      </w:divBdr>
    </w:div>
    <w:div w:id="1900357216">
      <w:bodyDiv w:val="1"/>
      <w:marLeft w:val="0"/>
      <w:marRight w:val="0"/>
      <w:marTop w:val="0"/>
      <w:marBottom w:val="0"/>
      <w:divBdr>
        <w:top w:val="none" w:sz="0" w:space="0" w:color="auto"/>
        <w:left w:val="none" w:sz="0" w:space="0" w:color="auto"/>
        <w:bottom w:val="none" w:sz="0" w:space="0" w:color="auto"/>
        <w:right w:val="none" w:sz="0" w:space="0" w:color="auto"/>
      </w:divBdr>
    </w:div>
    <w:div w:id="1951473335">
      <w:bodyDiv w:val="1"/>
      <w:marLeft w:val="0"/>
      <w:marRight w:val="0"/>
      <w:marTop w:val="0"/>
      <w:marBottom w:val="0"/>
      <w:divBdr>
        <w:top w:val="none" w:sz="0" w:space="0" w:color="auto"/>
        <w:left w:val="none" w:sz="0" w:space="0" w:color="auto"/>
        <w:bottom w:val="none" w:sz="0" w:space="0" w:color="auto"/>
        <w:right w:val="none" w:sz="0" w:space="0" w:color="auto"/>
      </w:divBdr>
    </w:div>
    <w:div w:id="2024940436">
      <w:bodyDiv w:val="1"/>
      <w:marLeft w:val="0"/>
      <w:marRight w:val="0"/>
      <w:marTop w:val="0"/>
      <w:marBottom w:val="0"/>
      <w:divBdr>
        <w:top w:val="none" w:sz="0" w:space="0" w:color="auto"/>
        <w:left w:val="none" w:sz="0" w:space="0" w:color="auto"/>
        <w:bottom w:val="none" w:sz="0" w:space="0" w:color="auto"/>
        <w:right w:val="none" w:sz="0" w:space="0" w:color="auto"/>
      </w:divBdr>
    </w:div>
    <w:div w:id="2027319052">
      <w:bodyDiv w:val="1"/>
      <w:marLeft w:val="0"/>
      <w:marRight w:val="0"/>
      <w:marTop w:val="0"/>
      <w:marBottom w:val="0"/>
      <w:divBdr>
        <w:top w:val="none" w:sz="0" w:space="0" w:color="auto"/>
        <w:left w:val="none" w:sz="0" w:space="0" w:color="auto"/>
        <w:bottom w:val="none" w:sz="0" w:space="0" w:color="auto"/>
        <w:right w:val="none" w:sz="0" w:space="0" w:color="auto"/>
      </w:divBdr>
    </w:div>
    <w:div w:id="2044868817">
      <w:bodyDiv w:val="1"/>
      <w:marLeft w:val="0"/>
      <w:marRight w:val="0"/>
      <w:marTop w:val="0"/>
      <w:marBottom w:val="0"/>
      <w:divBdr>
        <w:top w:val="none" w:sz="0" w:space="0" w:color="auto"/>
        <w:left w:val="none" w:sz="0" w:space="0" w:color="auto"/>
        <w:bottom w:val="none" w:sz="0" w:space="0" w:color="auto"/>
        <w:right w:val="none" w:sz="0" w:space="0" w:color="auto"/>
      </w:divBdr>
    </w:div>
    <w:div w:id="2054035342">
      <w:bodyDiv w:val="1"/>
      <w:marLeft w:val="0"/>
      <w:marRight w:val="0"/>
      <w:marTop w:val="0"/>
      <w:marBottom w:val="0"/>
      <w:divBdr>
        <w:top w:val="none" w:sz="0" w:space="0" w:color="auto"/>
        <w:left w:val="none" w:sz="0" w:space="0" w:color="auto"/>
        <w:bottom w:val="none" w:sz="0" w:space="0" w:color="auto"/>
        <w:right w:val="none" w:sz="0" w:space="0" w:color="auto"/>
      </w:divBdr>
    </w:div>
    <w:div w:id="2091270310">
      <w:bodyDiv w:val="1"/>
      <w:marLeft w:val="0"/>
      <w:marRight w:val="0"/>
      <w:marTop w:val="0"/>
      <w:marBottom w:val="0"/>
      <w:divBdr>
        <w:top w:val="none" w:sz="0" w:space="0" w:color="auto"/>
        <w:left w:val="none" w:sz="0" w:space="0" w:color="auto"/>
        <w:bottom w:val="none" w:sz="0" w:space="0" w:color="auto"/>
        <w:right w:val="none" w:sz="0" w:space="0" w:color="auto"/>
      </w:divBdr>
    </w:div>
    <w:div w:id="2122527541">
      <w:bodyDiv w:val="1"/>
      <w:marLeft w:val="0"/>
      <w:marRight w:val="0"/>
      <w:marTop w:val="0"/>
      <w:marBottom w:val="0"/>
      <w:divBdr>
        <w:top w:val="none" w:sz="0" w:space="0" w:color="auto"/>
        <w:left w:val="none" w:sz="0" w:space="0" w:color="auto"/>
        <w:bottom w:val="none" w:sz="0" w:space="0" w:color="auto"/>
        <w:right w:val="none" w:sz="0" w:space="0" w:color="auto"/>
      </w:divBdr>
    </w:div>
    <w:div w:id="2123069831">
      <w:bodyDiv w:val="1"/>
      <w:marLeft w:val="0"/>
      <w:marRight w:val="0"/>
      <w:marTop w:val="0"/>
      <w:marBottom w:val="0"/>
      <w:divBdr>
        <w:top w:val="none" w:sz="0" w:space="0" w:color="auto"/>
        <w:left w:val="none" w:sz="0" w:space="0" w:color="auto"/>
        <w:bottom w:val="none" w:sz="0" w:space="0" w:color="auto"/>
        <w:right w:val="none" w:sz="0" w:space="0" w:color="auto"/>
      </w:divBdr>
    </w:div>
    <w:div w:id="21345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veloper.android.com/reference/android/location/LocationManager.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rstudio.github.io/shiny-server/lates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B5B02-5050-4A6B-95E5-6303AC24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5266</Words>
  <Characters>30017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3</cp:revision>
  <cp:lastPrinted>2015-02-17T23:45:00Z</cp:lastPrinted>
  <dcterms:created xsi:type="dcterms:W3CDTF">2015-04-30T13:20:00Z</dcterms:created>
  <dcterms:modified xsi:type="dcterms:W3CDTF">2015-04-30T13:32:00Z</dcterms:modified>
</cp:coreProperties>
</file>